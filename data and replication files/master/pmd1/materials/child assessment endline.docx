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page" w:tblpX="1369" w:tblpY="2701"/>
        <w:tblW w:w="0" w:type="auto"/>
        <w:tblLook w:val="04A0"/>
      </w:tblPr>
      <w:tblGrid>
        <w:gridCol w:w="1728"/>
        <w:gridCol w:w="4014"/>
        <w:gridCol w:w="1863"/>
        <w:gridCol w:w="1863"/>
      </w:tblGrid>
      <w:tr w:rsidR="005119E5" w:rsidRPr="005119E5" w:rsidTr="005119E5">
        <w:tc>
          <w:tcPr>
            <w:tcW w:w="1728" w:type="dxa"/>
            <w:shd w:val="clear" w:color="auto" w:fill="auto"/>
          </w:tcPr>
          <w:p w:rsidR="005119E5" w:rsidRPr="005119E5" w:rsidRDefault="005119E5" w:rsidP="005119E5">
            <w:pPr>
              <w:rPr>
                <w:rFonts w:ascii="Arial" w:hAnsi="Arial" w:cstheme="minorHAnsi"/>
                <w:bCs/>
                <w:sz w:val="20"/>
                <w:szCs w:val="20"/>
              </w:rPr>
            </w:pPr>
            <w:proofErr w:type="spellStart"/>
            <w:r w:rsidRPr="005119E5">
              <w:rPr>
                <w:rFonts w:ascii="Arial" w:hAnsi="Arial" w:cstheme="minorHAnsi"/>
                <w:bCs/>
                <w:sz w:val="20"/>
                <w:szCs w:val="20"/>
              </w:rPr>
              <w:t>Date_Ob</w:t>
            </w:r>
            <w:proofErr w:type="spellEnd"/>
          </w:p>
        </w:tc>
        <w:tc>
          <w:tcPr>
            <w:tcW w:w="4014" w:type="dxa"/>
            <w:shd w:val="clear" w:color="auto" w:fill="auto"/>
          </w:tcPr>
          <w:p w:rsidR="005119E5" w:rsidRPr="005119E5" w:rsidRDefault="005119E5" w:rsidP="005119E5">
            <w:pPr>
              <w:rPr>
                <w:rFonts w:ascii="Arial" w:hAnsi="Arial" w:cstheme="minorHAnsi"/>
                <w:bCs/>
                <w:sz w:val="24"/>
                <w:szCs w:val="24"/>
              </w:rPr>
            </w:pPr>
            <w:r w:rsidRPr="005119E5">
              <w:rPr>
                <w:rFonts w:ascii="Arial" w:hAnsi="Arial" w:cstheme="minorHAnsi"/>
                <w:bCs/>
                <w:sz w:val="24"/>
                <w:szCs w:val="24"/>
              </w:rPr>
              <w:t>Date of assessment (</w:t>
            </w:r>
            <w:proofErr w:type="spellStart"/>
            <w:r w:rsidRPr="005119E5">
              <w:rPr>
                <w:rFonts w:ascii="Arial" w:hAnsi="Arial" w:cstheme="minorHAnsi"/>
                <w:bCs/>
                <w:sz w:val="24"/>
                <w:szCs w:val="24"/>
              </w:rPr>
              <w:t>dd</w:t>
            </w:r>
            <w:proofErr w:type="spellEnd"/>
            <w:r w:rsidRPr="005119E5">
              <w:rPr>
                <w:rFonts w:ascii="Arial" w:hAnsi="Arial" w:cstheme="minorHAnsi"/>
                <w:bCs/>
                <w:sz w:val="24"/>
                <w:szCs w:val="24"/>
              </w:rPr>
              <w:t>/mm/</w:t>
            </w:r>
            <w:proofErr w:type="spellStart"/>
            <w:r w:rsidRPr="005119E5">
              <w:rPr>
                <w:rFonts w:ascii="Arial" w:hAnsi="Arial" w:cstheme="minorHAnsi"/>
                <w:bCs/>
                <w:sz w:val="24"/>
                <w:szCs w:val="24"/>
              </w:rPr>
              <w:t>yy</w:t>
            </w:r>
            <w:proofErr w:type="spellEnd"/>
            <w:r w:rsidRPr="005119E5">
              <w:rPr>
                <w:rFonts w:ascii="Arial" w:hAnsi="Arial" w:cstheme="minorHAnsi"/>
                <w:bCs/>
                <w:sz w:val="24"/>
                <w:szCs w:val="24"/>
              </w:rPr>
              <w:t>)</w:t>
            </w:r>
          </w:p>
        </w:tc>
        <w:tc>
          <w:tcPr>
            <w:tcW w:w="3726" w:type="dxa"/>
            <w:gridSpan w:val="2"/>
            <w:shd w:val="clear" w:color="auto" w:fill="auto"/>
          </w:tcPr>
          <w:p w:rsidR="005119E5" w:rsidRPr="005119E5" w:rsidRDefault="005119E5" w:rsidP="005119E5">
            <w:pPr>
              <w:tabs>
                <w:tab w:val="center" w:pos="1449"/>
              </w:tabs>
              <w:ind w:firstLine="720"/>
              <w:rPr>
                <w:rFonts w:ascii="Arial" w:hAnsi="Arial" w:cstheme="minorHAnsi"/>
                <w:bCs/>
                <w:sz w:val="24"/>
                <w:szCs w:val="24"/>
              </w:rPr>
            </w:pPr>
            <w:r w:rsidRPr="005119E5">
              <w:rPr>
                <w:rFonts w:ascii="Arial" w:hAnsi="Arial" w:cstheme="minorHAnsi"/>
                <w:bCs/>
                <w:sz w:val="24"/>
                <w:szCs w:val="24"/>
              </w:rPr>
              <w:t>/</w:t>
            </w:r>
            <w:r w:rsidRPr="005119E5">
              <w:rPr>
                <w:rFonts w:ascii="Arial" w:hAnsi="Arial" w:cstheme="minorHAnsi"/>
                <w:bCs/>
                <w:sz w:val="24"/>
                <w:szCs w:val="24"/>
              </w:rPr>
              <w:tab/>
              <w:t>/</w:t>
            </w:r>
          </w:p>
          <w:p w:rsidR="005119E5" w:rsidRPr="005119E5" w:rsidRDefault="005119E5" w:rsidP="005119E5">
            <w:pPr>
              <w:rPr>
                <w:rFonts w:ascii="Arial" w:hAnsi="Arial" w:cstheme="minorHAnsi"/>
                <w:bCs/>
                <w:sz w:val="24"/>
                <w:szCs w:val="24"/>
              </w:rPr>
            </w:pPr>
          </w:p>
        </w:tc>
      </w:tr>
      <w:tr w:rsidR="005119E5" w:rsidRPr="005119E5" w:rsidTr="005119E5">
        <w:tc>
          <w:tcPr>
            <w:tcW w:w="1728" w:type="dxa"/>
            <w:shd w:val="clear" w:color="auto" w:fill="auto"/>
          </w:tcPr>
          <w:p w:rsidR="005119E5" w:rsidRPr="005119E5" w:rsidRDefault="005119E5" w:rsidP="005119E5">
            <w:pPr>
              <w:rPr>
                <w:rFonts w:ascii="Arial" w:hAnsi="Arial" w:cstheme="minorHAnsi"/>
                <w:bCs/>
                <w:sz w:val="20"/>
                <w:szCs w:val="20"/>
              </w:rPr>
            </w:pPr>
            <w:proofErr w:type="spellStart"/>
            <w:r w:rsidRPr="005119E5">
              <w:rPr>
                <w:rFonts w:ascii="Arial" w:hAnsi="Arial" w:cstheme="minorHAnsi"/>
                <w:bCs/>
                <w:sz w:val="20"/>
                <w:szCs w:val="20"/>
              </w:rPr>
              <w:t>CG_ID_Ob</w:t>
            </w:r>
            <w:proofErr w:type="spellEnd"/>
          </w:p>
        </w:tc>
        <w:tc>
          <w:tcPr>
            <w:tcW w:w="4014" w:type="dxa"/>
            <w:shd w:val="clear" w:color="auto" w:fill="auto"/>
          </w:tcPr>
          <w:p w:rsidR="005119E5" w:rsidRPr="005119E5" w:rsidRDefault="005119E5" w:rsidP="005119E5">
            <w:pPr>
              <w:rPr>
                <w:rFonts w:ascii="Arial" w:hAnsi="Arial" w:cstheme="minorHAnsi"/>
                <w:bCs/>
                <w:sz w:val="24"/>
                <w:szCs w:val="24"/>
              </w:rPr>
            </w:pPr>
            <w:r w:rsidRPr="005119E5">
              <w:rPr>
                <w:rFonts w:ascii="Arial" w:hAnsi="Arial" w:cstheme="minorHAnsi"/>
                <w:bCs/>
                <w:sz w:val="24"/>
                <w:szCs w:val="24"/>
              </w:rPr>
              <w:t>Caregiver ID number</w:t>
            </w:r>
          </w:p>
          <w:p w:rsidR="005119E5" w:rsidRPr="005119E5" w:rsidRDefault="005119E5" w:rsidP="005119E5">
            <w:pPr>
              <w:rPr>
                <w:rFonts w:ascii="Arial" w:hAnsi="Arial" w:cstheme="minorHAnsi"/>
                <w:bCs/>
                <w:sz w:val="24"/>
                <w:szCs w:val="24"/>
              </w:rPr>
            </w:pPr>
          </w:p>
        </w:tc>
        <w:tc>
          <w:tcPr>
            <w:tcW w:w="3726" w:type="dxa"/>
            <w:gridSpan w:val="2"/>
            <w:shd w:val="clear" w:color="auto" w:fill="auto"/>
          </w:tcPr>
          <w:p w:rsidR="005119E5" w:rsidRPr="005119E5" w:rsidRDefault="005119E5" w:rsidP="005119E5">
            <w:pPr>
              <w:tabs>
                <w:tab w:val="center" w:pos="1449"/>
              </w:tabs>
              <w:ind w:firstLine="720"/>
              <w:rPr>
                <w:rFonts w:ascii="Arial" w:hAnsi="Arial" w:cstheme="minorHAnsi"/>
                <w:bCs/>
                <w:sz w:val="24"/>
                <w:szCs w:val="24"/>
              </w:rPr>
            </w:pPr>
          </w:p>
        </w:tc>
      </w:tr>
      <w:tr w:rsidR="005119E5" w:rsidRPr="005119E5" w:rsidTr="005119E5">
        <w:tc>
          <w:tcPr>
            <w:tcW w:w="1728" w:type="dxa"/>
            <w:shd w:val="clear" w:color="auto" w:fill="auto"/>
          </w:tcPr>
          <w:p w:rsidR="005119E5" w:rsidRPr="005119E5" w:rsidRDefault="005119E5" w:rsidP="005119E5">
            <w:pPr>
              <w:rPr>
                <w:rFonts w:ascii="Arial" w:hAnsi="Arial" w:cstheme="minorHAnsi"/>
                <w:bCs/>
                <w:sz w:val="20"/>
                <w:szCs w:val="20"/>
              </w:rPr>
            </w:pPr>
            <w:proofErr w:type="spellStart"/>
            <w:r w:rsidRPr="005119E5">
              <w:rPr>
                <w:rFonts w:ascii="Arial" w:hAnsi="Arial" w:cstheme="minorHAnsi"/>
                <w:bCs/>
                <w:sz w:val="20"/>
                <w:szCs w:val="20"/>
              </w:rPr>
              <w:t>Child_ID_Ob</w:t>
            </w:r>
            <w:proofErr w:type="spellEnd"/>
          </w:p>
        </w:tc>
        <w:tc>
          <w:tcPr>
            <w:tcW w:w="4014" w:type="dxa"/>
            <w:shd w:val="clear" w:color="auto" w:fill="auto"/>
          </w:tcPr>
          <w:p w:rsidR="005119E5" w:rsidRPr="005119E5" w:rsidRDefault="005119E5" w:rsidP="005119E5">
            <w:pPr>
              <w:rPr>
                <w:rFonts w:ascii="Arial" w:hAnsi="Arial" w:cstheme="minorHAnsi"/>
                <w:bCs/>
                <w:sz w:val="24"/>
                <w:szCs w:val="24"/>
              </w:rPr>
            </w:pPr>
            <w:r w:rsidRPr="005119E5">
              <w:rPr>
                <w:rFonts w:ascii="Arial" w:hAnsi="Arial" w:cstheme="minorHAnsi"/>
                <w:bCs/>
                <w:sz w:val="24"/>
                <w:szCs w:val="24"/>
              </w:rPr>
              <w:t>Child ID number</w:t>
            </w:r>
          </w:p>
          <w:p w:rsidR="005119E5" w:rsidRPr="005119E5" w:rsidRDefault="005119E5" w:rsidP="005119E5">
            <w:pPr>
              <w:rPr>
                <w:rFonts w:ascii="Arial" w:hAnsi="Arial" w:cstheme="minorHAnsi"/>
                <w:bCs/>
                <w:sz w:val="24"/>
                <w:szCs w:val="24"/>
              </w:rPr>
            </w:pPr>
          </w:p>
        </w:tc>
        <w:tc>
          <w:tcPr>
            <w:tcW w:w="3726" w:type="dxa"/>
            <w:gridSpan w:val="2"/>
            <w:shd w:val="clear" w:color="auto" w:fill="auto"/>
          </w:tcPr>
          <w:p w:rsidR="005119E5" w:rsidRPr="005119E5" w:rsidRDefault="005119E5" w:rsidP="005119E5">
            <w:pPr>
              <w:rPr>
                <w:rFonts w:ascii="Arial" w:hAnsi="Arial" w:cstheme="minorHAnsi"/>
                <w:bCs/>
                <w:sz w:val="24"/>
                <w:szCs w:val="24"/>
              </w:rPr>
            </w:pPr>
          </w:p>
        </w:tc>
      </w:tr>
      <w:tr w:rsidR="005119E5" w:rsidRPr="005119E5" w:rsidTr="005119E5">
        <w:tc>
          <w:tcPr>
            <w:tcW w:w="1728" w:type="dxa"/>
            <w:shd w:val="clear" w:color="auto" w:fill="auto"/>
          </w:tcPr>
          <w:p w:rsidR="005119E5" w:rsidRPr="005119E5" w:rsidRDefault="005119E5" w:rsidP="005119E5">
            <w:pPr>
              <w:rPr>
                <w:rFonts w:ascii="Arial" w:hAnsi="Arial" w:cstheme="minorHAnsi"/>
                <w:bCs/>
                <w:sz w:val="20"/>
                <w:szCs w:val="20"/>
              </w:rPr>
            </w:pPr>
            <w:proofErr w:type="spellStart"/>
            <w:r w:rsidRPr="005119E5">
              <w:rPr>
                <w:rFonts w:ascii="Arial" w:hAnsi="Arial" w:cstheme="minorHAnsi"/>
                <w:bCs/>
                <w:sz w:val="20"/>
                <w:szCs w:val="20"/>
              </w:rPr>
              <w:t>Enum_ID_Ob</w:t>
            </w:r>
            <w:proofErr w:type="spellEnd"/>
          </w:p>
        </w:tc>
        <w:tc>
          <w:tcPr>
            <w:tcW w:w="4014" w:type="dxa"/>
            <w:shd w:val="clear" w:color="auto" w:fill="auto"/>
          </w:tcPr>
          <w:p w:rsidR="005119E5" w:rsidRPr="005119E5" w:rsidRDefault="005119E5" w:rsidP="005119E5">
            <w:pPr>
              <w:rPr>
                <w:rFonts w:ascii="Arial" w:hAnsi="Arial" w:cstheme="minorHAnsi"/>
                <w:bCs/>
                <w:sz w:val="24"/>
                <w:szCs w:val="24"/>
              </w:rPr>
            </w:pPr>
            <w:r w:rsidRPr="005119E5">
              <w:rPr>
                <w:rFonts w:ascii="Arial" w:hAnsi="Arial" w:cstheme="minorHAnsi"/>
                <w:bCs/>
                <w:sz w:val="24"/>
                <w:szCs w:val="24"/>
              </w:rPr>
              <w:t>Enumerator ID number</w:t>
            </w:r>
          </w:p>
          <w:p w:rsidR="005119E5" w:rsidRPr="005119E5" w:rsidRDefault="005119E5" w:rsidP="005119E5">
            <w:pPr>
              <w:rPr>
                <w:rFonts w:ascii="Arial" w:hAnsi="Arial" w:cstheme="minorHAnsi"/>
                <w:bCs/>
                <w:sz w:val="24"/>
                <w:szCs w:val="24"/>
              </w:rPr>
            </w:pPr>
          </w:p>
        </w:tc>
        <w:tc>
          <w:tcPr>
            <w:tcW w:w="3726" w:type="dxa"/>
            <w:gridSpan w:val="2"/>
            <w:shd w:val="clear" w:color="auto" w:fill="auto"/>
          </w:tcPr>
          <w:p w:rsidR="005119E5" w:rsidRPr="005119E5" w:rsidRDefault="005119E5" w:rsidP="005119E5">
            <w:pPr>
              <w:rPr>
                <w:rFonts w:ascii="Arial" w:hAnsi="Arial" w:cstheme="minorHAnsi"/>
                <w:bCs/>
                <w:sz w:val="24"/>
                <w:szCs w:val="24"/>
              </w:rPr>
            </w:pPr>
          </w:p>
        </w:tc>
      </w:tr>
      <w:tr w:rsidR="005119E5" w:rsidRPr="005119E5" w:rsidTr="005119E5">
        <w:tc>
          <w:tcPr>
            <w:tcW w:w="1728" w:type="dxa"/>
            <w:shd w:val="clear" w:color="auto" w:fill="auto"/>
          </w:tcPr>
          <w:p w:rsidR="005119E5" w:rsidRPr="005119E5" w:rsidRDefault="005119E5" w:rsidP="005119E5">
            <w:pPr>
              <w:rPr>
                <w:rFonts w:ascii="Arial" w:hAnsi="Arial" w:cstheme="minorHAnsi"/>
                <w:bCs/>
                <w:sz w:val="20"/>
                <w:szCs w:val="20"/>
              </w:rPr>
            </w:pPr>
            <w:proofErr w:type="spellStart"/>
            <w:r w:rsidRPr="005119E5">
              <w:rPr>
                <w:rFonts w:ascii="Arial" w:hAnsi="Arial" w:cstheme="minorHAnsi"/>
                <w:bCs/>
                <w:sz w:val="20"/>
                <w:szCs w:val="20"/>
              </w:rPr>
              <w:t>Child_Age</w:t>
            </w:r>
            <w:proofErr w:type="spellEnd"/>
          </w:p>
        </w:tc>
        <w:tc>
          <w:tcPr>
            <w:tcW w:w="4014" w:type="dxa"/>
            <w:shd w:val="clear" w:color="auto" w:fill="auto"/>
          </w:tcPr>
          <w:p w:rsidR="005119E5" w:rsidRDefault="005119E5" w:rsidP="005119E5">
            <w:pPr>
              <w:rPr>
                <w:rFonts w:ascii="Arial" w:hAnsi="Arial" w:cstheme="minorHAnsi"/>
                <w:bCs/>
                <w:sz w:val="24"/>
                <w:szCs w:val="24"/>
              </w:rPr>
            </w:pPr>
            <w:r>
              <w:rPr>
                <w:rFonts w:ascii="Arial" w:hAnsi="Arial" w:cstheme="minorHAnsi"/>
                <w:bCs/>
                <w:sz w:val="24"/>
                <w:szCs w:val="24"/>
              </w:rPr>
              <w:t>Child Age</w:t>
            </w:r>
          </w:p>
          <w:p w:rsidR="005119E5" w:rsidRDefault="005119E5" w:rsidP="005119E5">
            <w:pPr>
              <w:rPr>
                <w:rFonts w:ascii="Arial" w:hAnsi="Arial" w:cstheme="minorHAnsi"/>
                <w:bCs/>
                <w:sz w:val="24"/>
                <w:szCs w:val="24"/>
              </w:rPr>
            </w:pPr>
          </w:p>
        </w:tc>
        <w:tc>
          <w:tcPr>
            <w:tcW w:w="3726" w:type="dxa"/>
            <w:gridSpan w:val="2"/>
            <w:shd w:val="clear" w:color="auto" w:fill="auto"/>
          </w:tcPr>
          <w:p w:rsidR="005119E5" w:rsidRPr="005119E5" w:rsidRDefault="005119E5" w:rsidP="005119E5">
            <w:pPr>
              <w:rPr>
                <w:rFonts w:ascii="Arial" w:hAnsi="Arial" w:cstheme="minorHAnsi"/>
                <w:bCs/>
                <w:sz w:val="24"/>
                <w:szCs w:val="24"/>
              </w:rPr>
            </w:pPr>
          </w:p>
        </w:tc>
      </w:tr>
      <w:tr w:rsidR="005119E5" w:rsidRPr="005119E5" w:rsidTr="005119E5">
        <w:trPr>
          <w:trHeight w:val="278"/>
        </w:trPr>
        <w:tc>
          <w:tcPr>
            <w:tcW w:w="1728" w:type="dxa"/>
            <w:vMerge w:val="restart"/>
            <w:shd w:val="clear" w:color="auto" w:fill="auto"/>
          </w:tcPr>
          <w:p w:rsidR="005119E5" w:rsidRPr="005119E5" w:rsidRDefault="005119E5" w:rsidP="005119E5">
            <w:pPr>
              <w:rPr>
                <w:rFonts w:ascii="Arial" w:hAnsi="Arial" w:cstheme="minorHAnsi"/>
                <w:bCs/>
                <w:sz w:val="20"/>
                <w:szCs w:val="20"/>
              </w:rPr>
            </w:pPr>
            <w:proofErr w:type="spellStart"/>
            <w:r w:rsidRPr="005119E5">
              <w:rPr>
                <w:rFonts w:ascii="Arial" w:hAnsi="Arial" w:cstheme="minorHAnsi"/>
                <w:bCs/>
                <w:sz w:val="20"/>
                <w:szCs w:val="20"/>
              </w:rPr>
              <w:t>Child_Sex</w:t>
            </w:r>
            <w:proofErr w:type="spellEnd"/>
          </w:p>
        </w:tc>
        <w:tc>
          <w:tcPr>
            <w:tcW w:w="4014" w:type="dxa"/>
            <w:vMerge w:val="restart"/>
            <w:shd w:val="clear" w:color="auto" w:fill="auto"/>
          </w:tcPr>
          <w:p w:rsidR="005119E5" w:rsidRDefault="005119E5" w:rsidP="005119E5">
            <w:pPr>
              <w:rPr>
                <w:rFonts w:ascii="Arial" w:hAnsi="Arial" w:cstheme="minorHAnsi"/>
                <w:bCs/>
                <w:sz w:val="24"/>
                <w:szCs w:val="24"/>
              </w:rPr>
            </w:pPr>
            <w:r>
              <w:rPr>
                <w:rFonts w:ascii="Arial" w:hAnsi="Arial" w:cstheme="minorHAnsi"/>
                <w:bCs/>
                <w:sz w:val="24"/>
                <w:szCs w:val="24"/>
              </w:rPr>
              <w:t>Child Sex</w:t>
            </w:r>
          </w:p>
          <w:p w:rsidR="005119E5" w:rsidRPr="005119E5" w:rsidRDefault="005119E5" w:rsidP="005119E5">
            <w:pPr>
              <w:jc w:val="center"/>
              <w:rPr>
                <w:rFonts w:ascii="Arial" w:hAnsi="Arial" w:cstheme="minorHAnsi"/>
                <w:bCs/>
                <w:sz w:val="24"/>
                <w:szCs w:val="24"/>
              </w:rPr>
            </w:pPr>
          </w:p>
        </w:tc>
        <w:tc>
          <w:tcPr>
            <w:tcW w:w="1863" w:type="dxa"/>
            <w:shd w:val="clear" w:color="auto" w:fill="auto"/>
            <w:vAlign w:val="center"/>
          </w:tcPr>
          <w:p w:rsidR="005119E5" w:rsidRDefault="005119E5" w:rsidP="005119E5">
            <w:pPr>
              <w:jc w:val="center"/>
              <w:rPr>
                <w:rFonts w:ascii="Arial" w:hAnsi="Arial" w:cstheme="minorHAnsi"/>
                <w:bCs/>
                <w:sz w:val="24"/>
                <w:szCs w:val="24"/>
              </w:rPr>
            </w:pPr>
            <w:r>
              <w:rPr>
                <w:rFonts w:ascii="Arial" w:hAnsi="Arial" w:cstheme="minorHAnsi"/>
                <w:bCs/>
                <w:sz w:val="24"/>
                <w:szCs w:val="24"/>
              </w:rPr>
              <w:t>Male</w:t>
            </w:r>
          </w:p>
          <w:p w:rsidR="005119E5" w:rsidRPr="005119E5" w:rsidRDefault="005119E5" w:rsidP="005119E5">
            <w:pPr>
              <w:jc w:val="center"/>
              <w:rPr>
                <w:rFonts w:ascii="Arial" w:hAnsi="Arial" w:cstheme="minorHAnsi"/>
                <w:bCs/>
                <w:sz w:val="24"/>
                <w:szCs w:val="24"/>
              </w:rPr>
            </w:pPr>
          </w:p>
        </w:tc>
        <w:tc>
          <w:tcPr>
            <w:tcW w:w="1863" w:type="dxa"/>
            <w:shd w:val="clear" w:color="auto" w:fill="auto"/>
          </w:tcPr>
          <w:p w:rsidR="005119E5" w:rsidRPr="005119E5" w:rsidRDefault="005119E5" w:rsidP="005119E5">
            <w:pPr>
              <w:jc w:val="center"/>
              <w:rPr>
                <w:rFonts w:ascii="Arial" w:hAnsi="Arial" w:cstheme="minorHAnsi"/>
                <w:bCs/>
                <w:sz w:val="24"/>
                <w:szCs w:val="24"/>
              </w:rPr>
            </w:pPr>
            <w:r>
              <w:rPr>
                <w:rFonts w:ascii="Arial" w:hAnsi="Arial" w:cstheme="minorHAnsi"/>
                <w:bCs/>
                <w:sz w:val="24"/>
                <w:szCs w:val="24"/>
              </w:rPr>
              <w:t>1</w:t>
            </w:r>
          </w:p>
        </w:tc>
      </w:tr>
      <w:tr w:rsidR="005119E5" w:rsidRPr="005119E5" w:rsidTr="005119E5">
        <w:trPr>
          <w:trHeight w:val="277"/>
        </w:trPr>
        <w:tc>
          <w:tcPr>
            <w:tcW w:w="1728" w:type="dxa"/>
            <w:vMerge/>
            <w:shd w:val="clear" w:color="auto" w:fill="auto"/>
          </w:tcPr>
          <w:p w:rsidR="005119E5" w:rsidRPr="005119E5" w:rsidRDefault="005119E5" w:rsidP="005119E5">
            <w:pPr>
              <w:rPr>
                <w:rFonts w:ascii="Arial" w:hAnsi="Arial" w:cstheme="minorHAnsi"/>
                <w:bCs/>
                <w:sz w:val="20"/>
                <w:szCs w:val="20"/>
              </w:rPr>
            </w:pPr>
          </w:p>
        </w:tc>
        <w:tc>
          <w:tcPr>
            <w:tcW w:w="4014" w:type="dxa"/>
            <w:vMerge/>
            <w:shd w:val="clear" w:color="auto" w:fill="auto"/>
          </w:tcPr>
          <w:p w:rsidR="005119E5" w:rsidRPr="005119E5" w:rsidRDefault="005119E5" w:rsidP="005119E5">
            <w:pPr>
              <w:rPr>
                <w:rFonts w:ascii="Arial" w:hAnsi="Arial" w:cstheme="minorHAnsi"/>
                <w:bCs/>
                <w:sz w:val="24"/>
                <w:szCs w:val="24"/>
              </w:rPr>
            </w:pPr>
          </w:p>
        </w:tc>
        <w:tc>
          <w:tcPr>
            <w:tcW w:w="1863" w:type="dxa"/>
            <w:shd w:val="clear" w:color="auto" w:fill="auto"/>
            <w:vAlign w:val="center"/>
          </w:tcPr>
          <w:p w:rsidR="005119E5" w:rsidRDefault="005119E5" w:rsidP="005119E5">
            <w:pPr>
              <w:jc w:val="center"/>
              <w:rPr>
                <w:rFonts w:ascii="Arial" w:hAnsi="Arial" w:cstheme="minorHAnsi"/>
                <w:bCs/>
                <w:sz w:val="24"/>
                <w:szCs w:val="24"/>
              </w:rPr>
            </w:pPr>
            <w:r>
              <w:rPr>
                <w:rFonts w:ascii="Arial" w:hAnsi="Arial" w:cstheme="minorHAnsi"/>
                <w:bCs/>
                <w:sz w:val="24"/>
                <w:szCs w:val="24"/>
              </w:rPr>
              <w:t>Female</w:t>
            </w:r>
          </w:p>
          <w:p w:rsidR="005119E5" w:rsidRDefault="005119E5" w:rsidP="005119E5">
            <w:pPr>
              <w:jc w:val="center"/>
              <w:rPr>
                <w:rFonts w:ascii="Arial" w:hAnsi="Arial" w:cstheme="minorHAnsi"/>
                <w:bCs/>
                <w:sz w:val="24"/>
                <w:szCs w:val="24"/>
              </w:rPr>
            </w:pPr>
          </w:p>
        </w:tc>
        <w:tc>
          <w:tcPr>
            <w:tcW w:w="1863" w:type="dxa"/>
            <w:shd w:val="clear" w:color="auto" w:fill="auto"/>
          </w:tcPr>
          <w:p w:rsidR="005119E5" w:rsidRDefault="005119E5" w:rsidP="005119E5">
            <w:pPr>
              <w:jc w:val="center"/>
              <w:rPr>
                <w:rFonts w:ascii="Arial" w:hAnsi="Arial" w:cstheme="minorHAnsi"/>
                <w:bCs/>
                <w:sz w:val="24"/>
                <w:szCs w:val="24"/>
              </w:rPr>
            </w:pPr>
            <w:r>
              <w:rPr>
                <w:rFonts w:ascii="Arial" w:hAnsi="Arial" w:cstheme="minorHAnsi"/>
                <w:bCs/>
                <w:sz w:val="24"/>
                <w:szCs w:val="24"/>
              </w:rPr>
              <w:t>2</w:t>
            </w:r>
          </w:p>
        </w:tc>
      </w:tr>
      <w:tr w:rsidR="005119E5" w:rsidRPr="00F946F5" w:rsidTr="005119E5">
        <w:tc>
          <w:tcPr>
            <w:tcW w:w="1728" w:type="dxa"/>
            <w:vMerge w:val="restart"/>
            <w:shd w:val="clear" w:color="auto" w:fill="auto"/>
          </w:tcPr>
          <w:p w:rsidR="005119E5" w:rsidRPr="005119E5" w:rsidRDefault="005119E5" w:rsidP="005119E5">
            <w:pPr>
              <w:rPr>
                <w:rFonts w:ascii="Arial" w:hAnsi="Arial" w:cstheme="minorHAnsi"/>
                <w:bCs/>
                <w:sz w:val="20"/>
                <w:szCs w:val="20"/>
              </w:rPr>
            </w:pPr>
            <w:proofErr w:type="spellStart"/>
            <w:r w:rsidRPr="005119E5">
              <w:rPr>
                <w:rFonts w:ascii="Arial" w:hAnsi="Arial" w:cstheme="minorHAnsi"/>
                <w:bCs/>
                <w:sz w:val="20"/>
                <w:szCs w:val="20"/>
              </w:rPr>
              <w:t>Caregiver_Sex</w:t>
            </w:r>
            <w:proofErr w:type="spellEnd"/>
          </w:p>
          <w:p w:rsidR="005119E5" w:rsidRPr="005119E5" w:rsidRDefault="005119E5" w:rsidP="005119E5">
            <w:pPr>
              <w:rPr>
                <w:rFonts w:ascii="Arial" w:hAnsi="Arial" w:cstheme="minorHAnsi"/>
                <w:bCs/>
                <w:sz w:val="20"/>
                <w:szCs w:val="20"/>
              </w:rPr>
            </w:pPr>
          </w:p>
        </w:tc>
        <w:tc>
          <w:tcPr>
            <w:tcW w:w="4014" w:type="dxa"/>
            <w:vMerge w:val="restart"/>
            <w:shd w:val="clear" w:color="auto" w:fill="auto"/>
          </w:tcPr>
          <w:p w:rsidR="005119E5" w:rsidRPr="005119E5" w:rsidRDefault="005119E5" w:rsidP="005119E5">
            <w:pPr>
              <w:rPr>
                <w:rFonts w:ascii="Arial" w:hAnsi="Arial" w:cstheme="minorHAnsi"/>
                <w:bCs/>
                <w:sz w:val="24"/>
                <w:szCs w:val="24"/>
              </w:rPr>
            </w:pPr>
            <w:r>
              <w:rPr>
                <w:rFonts w:ascii="Arial" w:hAnsi="Arial" w:cstheme="minorHAnsi"/>
                <w:bCs/>
                <w:sz w:val="24"/>
                <w:szCs w:val="24"/>
              </w:rPr>
              <w:t>Caregiver Sex</w:t>
            </w:r>
          </w:p>
        </w:tc>
        <w:tc>
          <w:tcPr>
            <w:tcW w:w="1863" w:type="dxa"/>
            <w:shd w:val="clear" w:color="auto" w:fill="auto"/>
            <w:vAlign w:val="center"/>
          </w:tcPr>
          <w:p w:rsidR="005119E5" w:rsidRDefault="005119E5" w:rsidP="005119E5">
            <w:pPr>
              <w:jc w:val="center"/>
              <w:rPr>
                <w:rFonts w:ascii="Arial" w:hAnsi="Arial" w:cstheme="minorHAnsi"/>
                <w:bCs/>
                <w:sz w:val="24"/>
                <w:szCs w:val="24"/>
              </w:rPr>
            </w:pPr>
            <w:r>
              <w:rPr>
                <w:rFonts w:ascii="Arial" w:hAnsi="Arial" w:cstheme="minorHAnsi"/>
                <w:bCs/>
                <w:sz w:val="24"/>
                <w:szCs w:val="24"/>
              </w:rPr>
              <w:t>Male</w:t>
            </w:r>
          </w:p>
          <w:p w:rsidR="005119E5" w:rsidRPr="005119E5" w:rsidRDefault="005119E5" w:rsidP="005119E5">
            <w:pPr>
              <w:jc w:val="center"/>
              <w:rPr>
                <w:rFonts w:ascii="Arial" w:hAnsi="Arial" w:cstheme="minorHAnsi"/>
                <w:bCs/>
                <w:sz w:val="24"/>
                <w:szCs w:val="24"/>
              </w:rPr>
            </w:pPr>
          </w:p>
        </w:tc>
        <w:tc>
          <w:tcPr>
            <w:tcW w:w="1863" w:type="dxa"/>
            <w:shd w:val="clear" w:color="auto" w:fill="auto"/>
          </w:tcPr>
          <w:p w:rsidR="005119E5" w:rsidRPr="005119E5" w:rsidRDefault="005119E5" w:rsidP="005119E5">
            <w:pPr>
              <w:jc w:val="center"/>
              <w:rPr>
                <w:rFonts w:ascii="Arial" w:hAnsi="Arial" w:cstheme="minorHAnsi"/>
                <w:bCs/>
                <w:sz w:val="24"/>
                <w:szCs w:val="24"/>
              </w:rPr>
            </w:pPr>
            <w:r>
              <w:rPr>
                <w:rFonts w:ascii="Arial" w:hAnsi="Arial" w:cstheme="minorHAnsi"/>
                <w:bCs/>
                <w:sz w:val="24"/>
                <w:szCs w:val="24"/>
              </w:rPr>
              <w:t>1</w:t>
            </w:r>
          </w:p>
        </w:tc>
      </w:tr>
      <w:tr w:rsidR="005119E5" w:rsidRPr="00F946F5" w:rsidTr="005119E5">
        <w:tc>
          <w:tcPr>
            <w:tcW w:w="1728" w:type="dxa"/>
            <w:vMerge/>
            <w:shd w:val="clear" w:color="auto" w:fill="auto"/>
          </w:tcPr>
          <w:p w:rsidR="005119E5" w:rsidRPr="005119E5" w:rsidRDefault="005119E5" w:rsidP="005119E5">
            <w:pPr>
              <w:rPr>
                <w:rFonts w:ascii="Arial" w:hAnsi="Arial" w:cstheme="minorHAnsi"/>
                <w:bCs/>
                <w:sz w:val="24"/>
                <w:szCs w:val="24"/>
              </w:rPr>
            </w:pPr>
          </w:p>
        </w:tc>
        <w:tc>
          <w:tcPr>
            <w:tcW w:w="4014" w:type="dxa"/>
            <w:vMerge/>
            <w:shd w:val="clear" w:color="auto" w:fill="auto"/>
          </w:tcPr>
          <w:p w:rsidR="005119E5" w:rsidRPr="005119E5" w:rsidRDefault="005119E5" w:rsidP="005119E5">
            <w:pPr>
              <w:rPr>
                <w:rFonts w:ascii="Arial" w:hAnsi="Arial" w:cstheme="minorHAnsi"/>
                <w:bCs/>
                <w:sz w:val="24"/>
                <w:szCs w:val="24"/>
              </w:rPr>
            </w:pPr>
          </w:p>
        </w:tc>
        <w:tc>
          <w:tcPr>
            <w:tcW w:w="1863" w:type="dxa"/>
            <w:shd w:val="clear" w:color="auto" w:fill="auto"/>
            <w:vAlign w:val="center"/>
          </w:tcPr>
          <w:p w:rsidR="005119E5" w:rsidRDefault="005119E5" w:rsidP="005119E5">
            <w:pPr>
              <w:jc w:val="center"/>
              <w:rPr>
                <w:rFonts w:ascii="Arial" w:hAnsi="Arial" w:cstheme="minorHAnsi"/>
                <w:bCs/>
                <w:sz w:val="24"/>
                <w:szCs w:val="24"/>
              </w:rPr>
            </w:pPr>
            <w:r>
              <w:rPr>
                <w:rFonts w:ascii="Arial" w:hAnsi="Arial" w:cstheme="minorHAnsi"/>
                <w:bCs/>
                <w:sz w:val="24"/>
                <w:szCs w:val="24"/>
              </w:rPr>
              <w:t>Female</w:t>
            </w:r>
          </w:p>
          <w:p w:rsidR="005119E5" w:rsidRDefault="005119E5" w:rsidP="005119E5">
            <w:pPr>
              <w:jc w:val="center"/>
              <w:rPr>
                <w:rFonts w:ascii="Arial" w:hAnsi="Arial" w:cstheme="minorHAnsi"/>
                <w:bCs/>
                <w:sz w:val="24"/>
                <w:szCs w:val="24"/>
              </w:rPr>
            </w:pPr>
          </w:p>
        </w:tc>
        <w:tc>
          <w:tcPr>
            <w:tcW w:w="1863" w:type="dxa"/>
            <w:shd w:val="clear" w:color="auto" w:fill="auto"/>
          </w:tcPr>
          <w:p w:rsidR="005119E5" w:rsidRDefault="005119E5" w:rsidP="005119E5">
            <w:pPr>
              <w:jc w:val="center"/>
              <w:rPr>
                <w:rFonts w:ascii="Arial" w:hAnsi="Arial" w:cstheme="minorHAnsi"/>
                <w:bCs/>
                <w:sz w:val="24"/>
                <w:szCs w:val="24"/>
              </w:rPr>
            </w:pPr>
            <w:r>
              <w:rPr>
                <w:rFonts w:ascii="Arial" w:hAnsi="Arial" w:cstheme="minorHAnsi"/>
                <w:bCs/>
                <w:sz w:val="24"/>
                <w:szCs w:val="24"/>
              </w:rPr>
              <w:t>2</w:t>
            </w:r>
          </w:p>
        </w:tc>
      </w:tr>
    </w:tbl>
    <w:p w:rsidR="005119E5" w:rsidRDefault="00EA578A" w:rsidP="00EA578A">
      <w:pPr>
        <w:jc w:val="center"/>
        <w:rPr>
          <w:b/>
          <w:sz w:val="36"/>
          <w:szCs w:val="36"/>
          <w:u w:val="single"/>
        </w:rPr>
      </w:pPr>
      <w:r>
        <w:rPr>
          <w:b/>
          <w:sz w:val="36"/>
          <w:szCs w:val="36"/>
          <w:u w:val="single"/>
        </w:rPr>
        <w:t>Parent-Child Play Observation &amp; Child Activities</w:t>
      </w:r>
    </w:p>
    <w:p w:rsidR="00EA578A" w:rsidRDefault="00EA578A" w:rsidP="00F82711">
      <w:pPr>
        <w:rPr>
          <w:b/>
          <w:sz w:val="36"/>
          <w:szCs w:val="36"/>
          <w:u w:val="single"/>
        </w:rPr>
      </w:pPr>
    </w:p>
    <w:p w:rsidR="00F82711" w:rsidRPr="00F946F5" w:rsidRDefault="00F82711" w:rsidP="00F82711">
      <w:pPr>
        <w:rPr>
          <w:b/>
          <w:sz w:val="36"/>
          <w:szCs w:val="36"/>
          <w:u w:val="single"/>
        </w:rPr>
      </w:pPr>
      <w:r w:rsidRPr="00F946F5">
        <w:rPr>
          <w:b/>
          <w:sz w:val="36"/>
          <w:szCs w:val="36"/>
          <w:u w:val="single"/>
        </w:rPr>
        <w:t>Parent-Child Play Observation (5 minute observation)</w:t>
      </w:r>
    </w:p>
    <w:p w:rsidR="00F82711" w:rsidRPr="00F946F5" w:rsidRDefault="00EA578A" w:rsidP="00F82711">
      <w:pPr>
        <w:rPr>
          <w:i/>
          <w:sz w:val="36"/>
          <w:szCs w:val="36"/>
        </w:rPr>
      </w:pPr>
      <w:r>
        <w:rPr>
          <w:i/>
          <w:sz w:val="36"/>
          <w:szCs w:val="36"/>
        </w:rPr>
        <w:t>This is</w:t>
      </w:r>
      <w:r w:rsidR="00F82711" w:rsidRPr="00F946F5">
        <w:rPr>
          <w:i/>
          <w:sz w:val="36"/>
          <w:szCs w:val="36"/>
        </w:rPr>
        <w:t xml:space="preserve"> a 5-minute period </w:t>
      </w:r>
      <w:r>
        <w:rPr>
          <w:i/>
          <w:sz w:val="36"/>
          <w:szCs w:val="36"/>
        </w:rPr>
        <w:t>for</w:t>
      </w:r>
      <w:r w:rsidR="00F82711" w:rsidRPr="00F946F5">
        <w:rPr>
          <w:i/>
          <w:sz w:val="36"/>
          <w:szCs w:val="36"/>
        </w:rPr>
        <w:t xml:space="preserve"> the enumerator </w:t>
      </w:r>
      <w:r>
        <w:rPr>
          <w:i/>
          <w:sz w:val="36"/>
          <w:szCs w:val="36"/>
        </w:rPr>
        <w:t>to observe</w:t>
      </w:r>
      <w:r w:rsidR="00F82711" w:rsidRPr="00F946F5">
        <w:rPr>
          <w:i/>
          <w:sz w:val="36"/>
          <w:szCs w:val="36"/>
        </w:rPr>
        <w:t xml:space="preserve"> the parent and child playing together.  </w:t>
      </w:r>
    </w:p>
    <w:p w:rsidR="00F82711" w:rsidRPr="00F946F5" w:rsidRDefault="00F946F5" w:rsidP="00F82711">
      <w:pPr>
        <w:rPr>
          <w:iCs/>
          <w:sz w:val="36"/>
          <w:szCs w:val="36"/>
        </w:rPr>
      </w:pPr>
      <w:r>
        <w:rPr>
          <w:iCs/>
          <w:sz w:val="36"/>
          <w:szCs w:val="36"/>
        </w:rPr>
        <w:t xml:space="preserve">Materials: </w:t>
      </w:r>
      <w:r w:rsidR="00EA578A" w:rsidRPr="00EA578A">
        <w:rPr>
          <w:iCs/>
          <w:sz w:val="36"/>
          <w:szCs w:val="36"/>
        </w:rPr>
        <w:t>20 rocks, 3 color pencils, paper, 1 marker, half plastic bottle</w:t>
      </w:r>
    </w:p>
    <w:p w:rsidR="00F82711" w:rsidRPr="00F946F5" w:rsidRDefault="00F82711" w:rsidP="00F82711">
      <w:pPr>
        <w:spacing w:after="0" w:line="240" w:lineRule="auto"/>
        <w:rPr>
          <w:iCs/>
          <w:sz w:val="36"/>
          <w:szCs w:val="36"/>
        </w:rPr>
      </w:pPr>
      <w:r w:rsidRPr="00F946F5">
        <w:rPr>
          <w:iCs/>
          <w:sz w:val="36"/>
          <w:szCs w:val="36"/>
        </w:rPr>
        <w:t>Instructions:</w:t>
      </w:r>
    </w:p>
    <w:p w:rsidR="00F82711" w:rsidRPr="00F946F5" w:rsidRDefault="00F82711" w:rsidP="00F82711">
      <w:pPr>
        <w:pStyle w:val="ListParagraph"/>
        <w:numPr>
          <w:ilvl w:val="0"/>
          <w:numId w:val="29"/>
        </w:numPr>
        <w:rPr>
          <w:sz w:val="36"/>
          <w:szCs w:val="36"/>
        </w:rPr>
      </w:pPr>
      <w:r w:rsidRPr="00F946F5">
        <w:rPr>
          <w:sz w:val="36"/>
          <w:szCs w:val="36"/>
        </w:rPr>
        <w:t>Put play items in a small area where they will play (e.g., a small area on the ground).</w:t>
      </w:r>
    </w:p>
    <w:p w:rsidR="00F82711" w:rsidRPr="00F946F5" w:rsidRDefault="00F82711" w:rsidP="00F82711">
      <w:pPr>
        <w:pStyle w:val="ListParagraph"/>
        <w:numPr>
          <w:ilvl w:val="0"/>
          <w:numId w:val="29"/>
        </w:numPr>
        <w:rPr>
          <w:sz w:val="36"/>
          <w:szCs w:val="36"/>
        </w:rPr>
      </w:pPr>
      <w:r w:rsidRPr="00F946F5">
        <w:rPr>
          <w:sz w:val="36"/>
          <w:szCs w:val="36"/>
        </w:rPr>
        <w:t xml:space="preserve">SET a stopwatch for 5 minutes. </w:t>
      </w:r>
    </w:p>
    <w:p w:rsidR="00F82711" w:rsidRPr="00F946F5" w:rsidRDefault="00F82711" w:rsidP="00F82711">
      <w:pPr>
        <w:pStyle w:val="ListParagraph"/>
        <w:numPr>
          <w:ilvl w:val="0"/>
          <w:numId w:val="29"/>
        </w:numPr>
        <w:rPr>
          <w:sz w:val="36"/>
          <w:szCs w:val="36"/>
        </w:rPr>
      </w:pPr>
      <w:r w:rsidRPr="00F946F5">
        <w:rPr>
          <w:sz w:val="36"/>
          <w:szCs w:val="36"/>
        </w:rPr>
        <w:lastRenderedPageBreak/>
        <w:t>Sit behind the parent and child, so the child cannot see you the enumerator.</w:t>
      </w:r>
    </w:p>
    <w:p w:rsidR="00F82711" w:rsidRPr="00F946F5" w:rsidRDefault="00F82711" w:rsidP="00F82711">
      <w:pPr>
        <w:pStyle w:val="ListParagraph"/>
        <w:numPr>
          <w:ilvl w:val="0"/>
          <w:numId w:val="29"/>
        </w:numPr>
        <w:rPr>
          <w:sz w:val="36"/>
          <w:szCs w:val="36"/>
        </w:rPr>
      </w:pPr>
      <w:r w:rsidRPr="00F946F5">
        <w:rPr>
          <w:sz w:val="36"/>
          <w:szCs w:val="36"/>
        </w:rPr>
        <w:t xml:space="preserve">Watch quietly; do not respond if the child asks you a question or tries to play with you. </w:t>
      </w:r>
    </w:p>
    <w:p w:rsidR="00F82711" w:rsidRPr="00F946F5" w:rsidRDefault="00F82711" w:rsidP="00F82711">
      <w:pPr>
        <w:rPr>
          <w:b/>
          <w:sz w:val="36"/>
          <w:szCs w:val="36"/>
        </w:rPr>
      </w:pPr>
      <w:r w:rsidRPr="00F946F5">
        <w:rPr>
          <w:b/>
          <w:sz w:val="36"/>
          <w:szCs w:val="36"/>
        </w:rPr>
        <w:t>SAY: I want to see how your child acts. I am going to sit quietly and watch your child. I want you to have fun playing with him/her. Just follow along with his/her play. I will put this recorder in front of you and your child. Don’t mind it and just have fun playing with your child.</w:t>
      </w:r>
    </w:p>
    <w:p w:rsidR="00F82711" w:rsidRPr="00FC3CEB" w:rsidRDefault="00F82711" w:rsidP="00F82711">
      <w:pPr>
        <w:rPr>
          <w:bCs/>
          <w:sz w:val="32"/>
          <w:szCs w:val="32"/>
        </w:rPr>
      </w:pPr>
      <w:r w:rsidRPr="00FC3CEB">
        <w:rPr>
          <w:bCs/>
          <w:i/>
          <w:sz w:val="32"/>
          <w:szCs w:val="32"/>
        </w:rPr>
        <w:t>(PRESS RECORD ON THE RECORDER AND SAY THE ID NUMBERS OF THE CAREGIVER AND CHILD. PLACE THE RECORDER ON THE GROUND IN FRONT OF THE PARENT AND CHILD. START THE STOPWATCH FOR 5 MINUTES)</w:t>
      </w:r>
    </w:p>
    <w:p w:rsidR="00F82711" w:rsidRPr="00F946F5" w:rsidRDefault="00F82711" w:rsidP="00F82711">
      <w:pPr>
        <w:rPr>
          <w:sz w:val="36"/>
          <w:szCs w:val="36"/>
        </w:rPr>
      </w:pPr>
      <w:r w:rsidRPr="00F946F5">
        <w:rPr>
          <w:sz w:val="36"/>
          <w:szCs w:val="36"/>
        </w:rPr>
        <w:t xml:space="preserve">After the 5-minutes are over, </w:t>
      </w:r>
      <w:r w:rsidRPr="00F946F5">
        <w:rPr>
          <w:b/>
          <w:sz w:val="36"/>
          <w:szCs w:val="36"/>
        </w:rPr>
        <w:t>SAY: “Our time is up. You did a nice job of playing with your child.”</w:t>
      </w:r>
      <w:r w:rsidRPr="00F946F5">
        <w:rPr>
          <w:sz w:val="36"/>
          <w:szCs w:val="36"/>
        </w:rPr>
        <w:t xml:space="preserve"> </w:t>
      </w:r>
    </w:p>
    <w:p w:rsidR="00F82711" w:rsidRPr="00F946F5" w:rsidRDefault="00F82711" w:rsidP="00F82711">
      <w:pPr>
        <w:rPr>
          <w:sz w:val="36"/>
          <w:szCs w:val="36"/>
        </w:rPr>
      </w:pPr>
      <w:r w:rsidRPr="00F946F5">
        <w:rPr>
          <w:sz w:val="36"/>
          <w:szCs w:val="36"/>
        </w:rPr>
        <w:t>Answer 2 questions based on your observation (do NOT ask these questions to the parent or child):</w:t>
      </w:r>
    </w:p>
    <w:tbl>
      <w:tblPr>
        <w:tblStyle w:val="TableGrid"/>
        <w:tblW w:w="0" w:type="auto"/>
        <w:tblLook w:val="04A0"/>
      </w:tblPr>
      <w:tblGrid>
        <w:gridCol w:w="959"/>
        <w:gridCol w:w="5103"/>
        <w:gridCol w:w="1701"/>
        <w:gridCol w:w="1813"/>
      </w:tblGrid>
      <w:tr w:rsidR="00F82711" w:rsidRPr="00F946F5" w:rsidTr="003248D3">
        <w:trPr>
          <w:trHeight w:val="324"/>
        </w:trPr>
        <w:tc>
          <w:tcPr>
            <w:tcW w:w="959" w:type="dxa"/>
            <w:vMerge w:val="restart"/>
          </w:tcPr>
          <w:p w:rsidR="00F82711" w:rsidRPr="00F946F5" w:rsidRDefault="00F82711" w:rsidP="003248D3">
            <w:pPr>
              <w:rPr>
                <w:sz w:val="36"/>
                <w:szCs w:val="36"/>
              </w:rPr>
            </w:pPr>
            <w:r w:rsidRPr="00F946F5">
              <w:rPr>
                <w:sz w:val="36"/>
                <w:szCs w:val="36"/>
              </w:rPr>
              <w:t>OB1</w:t>
            </w:r>
          </w:p>
        </w:tc>
        <w:tc>
          <w:tcPr>
            <w:tcW w:w="5103" w:type="dxa"/>
            <w:vMerge w:val="restart"/>
          </w:tcPr>
          <w:p w:rsidR="00F946F5" w:rsidRPr="00F946F5" w:rsidRDefault="00F82711" w:rsidP="003248D3">
            <w:pPr>
              <w:pStyle w:val="ListParagraph"/>
              <w:ind w:left="0"/>
              <w:rPr>
                <w:sz w:val="36"/>
                <w:szCs w:val="36"/>
              </w:rPr>
            </w:pPr>
            <w:r w:rsidRPr="00F946F5">
              <w:rPr>
                <w:sz w:val="36"/>
                <w:szCs w:val="36"/>
              </w:rPr>
              <w:t>Did the parent use positive physical contact during the interaction? (</w:t>
            </w:r>
            <w:proofErr w:type="gramStart"/>
            <w:r w:rsidRPr="00F946F5">
              <w:rPr>
                <w:sz w:val="36"/>
                <w:szCs w:val="36"/>
              </w:rPr>
              <w:t>hugging</w:t>
            </w:r>
            <w:proofErr w:type="gramEnd"/>
            <w:r w:rsidRPr="00F946F5">
              <w:rPr>
                <w:sz w:val="36"/>
                <w:szCs w:val="36"/>
              </w:rPr>
              <w:t>, patting the child on the back, etc.)</w:t>
            </w:r>
          </w:p>
        </w:tc>
        <w:tc>
          <w:tcPr>
            <w:tcW w:w="1701" w:type="dxa"/>
          </w:tcPr>
          <w:p w:rsidR="00F82711" w:rsidRDefault="00F82711" w:rsidP="003248D3">
            <w:pPr>
              <w:jc w:val="center"/>
              <w:rPr>
                <w:sz w:val="36"/>
                <w:szCs w:val="36"/>
              </w:rPr>
            </w:pPr>
            <w:r w:rsidRPr="00F946F5">
              <w:rPr>
                <w:sz w:val="36"/>
                <w:szCs w:val="36"/>
              </w:rPr>
              <w:t>Yes</w:t>
            </w:r>
          </w:p>
          <w:p w:rsidR="00EA578A" w:rsidRPr="00F946F5" w:rsidRDefault="00EA578A" w:rsidP="003248D3">
            <w:pPr>
              <w:jc w:val="center"/>
              <w:rPr>
                <w:sz w:val="36"/>
                <w:szCs w:val="36"/>
              </w:rPr>
            </w:pPr>
          </w:p>
        </w:tc>
        <w:tc>
          <w:tcPr>
            <w:tcW w:w="1813" w:type="dxa"/>
          </w:tcPr>
          <w:p w:rsidR="00F82711" w:rsidRPr="00F946F5" w:rsidRDefault="00F82711" w:rsidP="003248D3">
            <w:pPr>
              <w:jc w:val="center"/>
              <w:rPr>
                <w:sz w:val="36"/>
                <w:szCs w:val="36"/>
              </w:rPr>
            </w:pPr>
            <w:r w:rsidRPr="00F946F5">
              <w:rPr>
                <w:sz w:val="36"/>
                <w:szCs w:val="36"/>
              </w:rPr>
              <w:t>1</w:t>
            </w:r>
          </w:p>
        </w:tc>
      </w:tr>
      <w:tr w:rsidR="00F82711" w:rsidRPr="00F946F5" w:rsidTr="003248D3">
        <w:trPr>
          <w:trHeight w:val="324"/>
        </w:trPr>
        <w:tc>
          <w:tcPr>
            <w:tcW w:w="959" w:type="dxa"/>
            <w:vMerge/>
          </w:tcPr>
          <w:p w:rsidR="00F82711" w:rsidRPr="00F946F5" w:rsidRDefault="00F82711" w:rsidP="003248D3">
            <w:pPr>
              <w:rPr>
                <w:sz w:val="36"/>
                <w:szCs w:val="36"/>
              </w:rPr>
            </w:pPr>
          </w:p>
        </w:tc>
        <w:tc>
          <w:tcPr>
            <w:tcW w:w="5103" w:type="dxa"/>
            <w:vMerge/>
          </w:tcPr>
          <w:p w:rsidR="00F82711" w:rsidRPr="00F946F5" w:rsidRDefault="00F82711" w:rsidP="003248D3">
            <w:pPr>
              <w:pStyle w:val="ListParagraph"/>
              <w:ind w:left="0"/>
              <w:rPr>
                <w:sz w:val="36"/>
                <w:szCs w:val="36"/>
              </w:rPr>
            </w:pPr>
          </w:p>
        </w:tc>
        <w:tc>
          <w:tcPr>
            <w:tcW w:w="1701" w:type="dxa"/>
          </w:tcPr>
          <w:p w:rsidR="00F82711" w:rsidRPr="00F946F5" w:rsidRDefault="00F82711" w:rsidP="003248D3">
            <w:pPr>
              <w:jc w:val="center"/>
              <w:rPr>
                <w:sz w:val="36"/>
                <w:szCs w:val="36"/>
              </w:rPr>
            </w:pPr>
            <w:r w:rsidRPr="00F946F5">
              <w:rPr>
                <w:sz w:val="36"/>
                <w:szCs w:val="36"/>
              </w:rPr>
              <w:t>No</w:t>
            </w:r>
          </w:p>
        </w:tc>
        <w:tc>
          <w:tcPr>
            <w:tcW w:w="1813" w:type="dxa"/>
          </w:tcPr>
          <w:p w:rsidR="00F82711" w:rsidRPr="00F946F5" w:rsidRDefault="00F82711" w:rsidP="003248D3">
            <w:pPr>
              <w:jc w:val="center"/>
              <w:rPr>
                <w:sz w:val="36"/>
                <w:szCs w:val="36"/>
              </w:rPr>
            </w:pPr>
            <w:r w:rsidRPr="00F946F5">
              <w:rPr>
                <w:sz w:val="36"/>
                <w:szCs w:val="36"/>
              </w:rPr>
              <w:t>2</w:t>
            </w:r>
          </w:p>
        </w:tc>
      </w:tr>
      <w:tr w:rsidR="00F82711" w:rsidRPr="00F946F5" w:rsidTr="003248D3">
        <w:trPr>
          <w:trHeight w:val="350"/>
        </w:trPr>
        <w:tc>
          <w:tcPr>
            <w:tcW w:w="959" w:type="dxa"/>
            <w:vMerge w:val="restart"/>
          </w:tcPr>
          <w:p w:rsidR="00F82711" w:rsidRPr="00F946F5" w:rsidRDefault="00F82711" w:rsidP="003248D3">
            <w:pPr>
              <w:rPr>
                <w:sz w:val="36"/>
                <w:szCs w:val="36"/>
              </w:rPr>
            </w:pPr>
            <w:r w:rsidRPr="00F946F5">
              <w:rPr>
                <w:sz w:val="36"/>
                <w:szCs w:val="36"/>
              </w:rPr>
              <w:t>OB2</w:t>
            </w:r>
          </w:p>
        </w:tc>
        <w:tc>
          <w:tcPr>
            <w:tcW w:w="5103" w:type="dxa"/>
            <w:vMerge w:val="restart"/>
          </w:tcPr>
          <w:p w:rsidR="00F82711" w:rsidRPr="00F946F5" w:rsidRDefault="00F82711" w:rsidP="003248D3">
            <w:pPr>
              <w:pStyle w:val="ListParagraph"/>
              <w:ind w:left="0"/>
              <w:rPr>
                <w:sz w:val="36"/>
                <w:szCs w:val="36"/>
              </w:rPr>
            </w:pPr>
            <w:r w:rsidRPr="00F946F5">
              <w:rPr>
                <w:sz w:val="36"/>
                <w:szCs w:val="36"/>
              </w:rPr>
              <w:t>Did the parent use rough physical contact during the interaction? (</w:t>
            </w:r>
            <w:proofErr w:type="gramStart"/>
            <w:r w:rsidRPr="00F946F5">
              <w:rPr>
                <w:sz w:val="36"/>
                <w:szCs w:val="36"/>
              </w:rPr>
              <w:t>pushing</w:t>
            </w:r>
            <w:proofErr w:type="gramEnd"/>
            <w:r w:rsidRPr="00F946F5">
              <w:rPr>
                <w:sz w:val="36"/>
                <w:szCs w:val="36"/>
              </w:rPr>
              <w:t>, hitting, slapping, pinching, etc.)</w:t>
            </w:r>
          </w:p>
        </w:tc>
        <w:tc>
          <w:tcPr>
            <w:tcW w:w="1701" w:type="dxa"/>
          </w:tcPr>
          <w:p w:rsidR="00F82711" w:rsidRDefault="00F82711" w:rsidP="003248D3">
            <w:pPr>
              <w:jc w:val="center"/>
              <w:rPr>
                <w:sz w:val="36"/>
                <w:szCs w:val="36"/>
              </w:rPr>
            </w:pPr>
            <w:r w:rsidRPr="00F946F5">
              <w:rPr>
                <w:sz w:val="36"/>
                <w:szCs w:val="36"/>
              </w:rPr>
              <w:t>Yes</w:t>
            </w:r>
          </w:p>
          <w:p w:rsidR="00FC3CEB" w:rsidRPr="00F946F5" w:rsidRDefault="00FC3CEB" w:rsidP="003248D3">
            <w:pPr>
              <w:jc w:val="center"/>
              <w:rPr>
                <w:sz w:val="36"/>
                <w:szCs w:val="36"/>
              </w:rPr>
            </w:pPr>
          </w:p>
        </w:tc>
        <w:tc>
          <w:tcPr>
            <w:tcW w:w="1813" w:type="dxa"/>
          </w:tcPr>
          <w:p w:rsidR="00F82711" w:rsidRPr="00F946F5" w:rsidRDefault="00F82711" w:rsidP="003248D3">
            <w:pPr>
              <w:jc w:val="center"/>
              <w:rPr>
                <w:sz w:val="36"/>
                <w:szCs w:val="36"/>
              </w:rPr>
            </w:pPr>
            <w:r w:rsidRPr="00F946F5">
              <w:rPr>
                <w:sz w:val="36"/>
                <w:szCs w:val="36"/>
              </w:rPr>
              <w:t>1</w:t>
            </w:r>
          </w:p>
        </w:tc>
      </w:tr>
      <w:tr w:rsidR="00F82711" w:rsidRPr="00F946F5" w:rsidTr="003248D3">
        <w:trPr>
          <w:trHeight w:val="324"/>
        </w:trPr>
        <w:tc>
          <w:tcPr>
            <w:tcW w:w="959" w:type="dxa"/>
            <w:vMerge/>
          </w:tcPr>
          <w:p w:rsidR="00F82711" w:rsidRPr="00F946F5" w:rsidRDefault="00F82711" w:rsidP="003248D3">
            <w:pPr>
              <w:rPr>
                <w:sz w:val="36"/>
                <w:szCs w:val="36"/>
              </w:rPr>
            </w:pPr>
          </w:p>
        </w:tc>
        <w:tc>
          <w:tcPr>
            <w:tcW w:w="5103" w:type="dxa"/>
            <w:vMerge/>
          </w:tcPr>
          <w:p w:rsidR="00F82711" w:rsidRPr="00F946F5" w:rsidRDefault="00F82711" w:rsidP="003248D3">
            <w:pPr>
              <w:pStyle w:val="ListParagraph"/>
              <w:ind w:left="0"/>
              <w:rPr>
                <w:sz w:val="36"/>
                <w:szCs w:val="36"/>
              </w:rPr>
            </w:pPr>
          </w:p>
        </w:tc>
        <w:tc>
          <w:tcPr>
            <w:tcW w:w="1701" w:type="dxa"/>
          </w:tcPr>
          <w:p w:rsidR="00F82711" w:rsidRPr="00F946F5" w:rsidRDefault="00F82711" w:rsidP="003248D3">
            <w:pPr>
              <w:jc w:val="center"/>
              <w:rPr>
                <w:sz w:val="36"/>
                <w:szCs w:val="36"/>
              </w:rPr>
            </w:pPr>
            <w:r w:rsidRPr="00F946F5">
              <w:rPr>
                <w:sz w:val="36"/>
                <w:szCs w:val="36"/>
              </w:rPr>
              <w:t>No</w:t>
            </w:r>
          </w:p>
        </w:tc>
        <w:tc>
          <w:tcPr>
            <w:tcW w:w="1813" w:type="dxa"/>
          </w:tcPr>
          <w:p w:rsidR="00F82711" w:rsidRPr="00F946F5" w:rsidRDefault="00F82711" w:rsidP="003248D3">
            <w:pPr>
              <w:jc w:val="center"/>
              <w:rPr>
                <w:sz w:val="36"/>
                <w:szCs w:val="36"/>
              </w:rPr>
            </w:pPr>
            <w:r w:rsidRPr="00F946F5">
              <w:rPr>
                <w:sz w:val="36"/>
                <w:szCs w:val="36"/>
              </w:rPr>
              <w:t>2</w:t>
            </w:r>
          </w:p>
        </w:tc>
      </w:tr>
    </w:tbl>
    <w:p w:rsidR="00F946F5" w:rsidRDefault="00F946F5" w:rsidP="00F82711">
      <w:pPr>
        <w:rPr>
          <w:b/>
          <w:sz w:val="36"/>
          <w:szCs w:val="36"/>
          <w:u w:val="single"/>
        </w:rPr>
      </w:pPr>
    </w:p>
    <w:p w:rsidR="00E05F90" w:rsidRPr="001570A2" w:rsidRDefault="00152847" w:rsidP="003F7BAB">
      <w:pPr>
        <w:rPr>
          <w:b/>
          <w:sz w:val="48"/>
          <w:szCs w:val="48"/>
          <w:u w:val="single"/>
        </w:rPr>
      </w:pPr>
      <w:r w:rsidRPr="00F946F5">
        <w:rPr>
          <w:b/>
          <w:sz w:val="48"/>
          <w:szCs w:val="48"/>
          <w:u w:val="single"/>
        </w:rPr>
        <w:t>Child Activities</w:t>
      </w:r>
      <w:bookmarkStart w:id="0" w:name="_GoBack"/>
      <w:bookmarkEnd w:id="0"/>
    </w:p>
    <w:p w:rsidR="00E05F90" w:rsidRPr="00F946F5" w:rsidRDefault="005E5594" w:rsidP="00E05F90">
      <w:pPr>
        <w:rPr>
          <w:rFonts w:ascii="Arial" w:hAnsi="Arial" w:cs="Arial"/>
          <w:sz w:val="36"/>
          <w:szCs w:val="36"/>
        </w:rPr>
      </w:pPr>
      <w:r w:rsidRPr="00F946F5">
        <w:rPr>
          <w:rFonts w:ascii="Arial" w:hAnsi="Arial" w:cs="Arial"/>
          <w:b/>
          <w:sz w:val="36"/>
          <w:szCs w:val="36"/>
          <w:u w:val="single"/>
        </w:rPr>
        <w:t>ICE BREAKER!</w:t>
      </w:r>
      <w:r w:rsidR="00D636EC" w:rsidRPr="00F946F5">
        <w:rPr>
          <w:rFonts w:ascii="Arial" w:hAnsi="Arial" w:cs="Arial"/>
          <w:sz w:val="36"/>
          <w:szCs w:val="36"/>
        </w:rPr>
        <w:t xml:space="preserve"> </w:t>
      </w:r>
    </w:p>
    <w:p w:rsidR="00E05F90" w:rsidRPr="00F946F5" w:rsidRDefault="00E05F90" w:rsidP="00E05F90">
      <w:pPr>
        <w:rPr>
          <w:rFonts w:ascii="Arial" w:hAnsi="Arial" w:cs="Arial"/>
          <w:b/>
          <w:sz w:val="36"/>
          <w:szCs w:val="36"/>
          <w:u w:val="single"/>
        </w:rPr>
      </w:pPr>
      <w:r w:rsidRPr="00F946F5">
        <w:rPr>
          <w:rFonts w:ascii="Arial" w:hAnsi="Arial" w:cs="Arial"/>
          <w:i/>
          <w:sz w:val="36"/>
          <w:szCs w:val="36"/>
        </w:rPr>
        <w:t xml:space="preserve">We are going to do some funning things! </w:t>
      </w:r>
    </w:p>
    <w:p w:rsidR="00E05F90" w:rsidRPr="00F946F5" w:rsidRDefault="00E05F90" w:rsidP="00E05F90">
      <w:pPr>
        <w:rPr>
          <w:rFonts w:ascii="Arial" w:hAnsi="Arial" w:cs="Arial"/>
          <w:sz w:val="36"/>
          <w:szCs w:val="36"/>
        </w:rPr>
      </w:pPr>
      <w:r w:rsidRPr="00F946F5">
        <w:rPr>
          <w:rFonts w:ascii="Arial" w:hAnsi="Arial" w:cs="Arial"/>
          <w:sz w:val="36"/>
          <w:szCs w:val="36"/>
        </w:rPr>
        <w:t xml:space="preserve">1. Copy: </w:t>
      </w:r>
      <w:r w:rsidR="00BC21D4" w:rsidRPr="00F946F5">
        <w:rPr>
          <w:rFonts w:ascii="Arial" w:hAnsi="Arial" w:cs="Arial"/>
          <w:sz w:val="36"/>
          <w:szCs w:val="36"/>
        </w:rPr>
        <w:t xml:space="preserve">“I’m going to do something and you </w:t>
      </w:r>
      <w:r w:rsidR="001B5F5F" w:rsidRPr="00F946F5">
        <w:rPr>
          <w:rFonts w:ascii="Arial" w:hAnsi="Arial" w:cs="Arial"/>
          <w:sz w:val="36"/>
          <w:szCs w:val="36"/>
        </w:rPr>
        <w:t>should do the same</w:t>
      </w:r>
      <w:r w:rsidRPr="00F946F5">
        <w:rPr>
          <w:rFonts w:ascii="Arial" w:hAnsi="Arial" w:cs="Arial"/>
          <w:sz w:val="36"/>
          <w:szCs w:val="36"/>
        </w:rPr>
        <w:t xml:space="preserve"> thing too</w:t>
      </w:r>
      <w:r w:rsidR="00BC21D4" w:rsidRPr="00F946F5">
        <w:rPr>
          <w:rFonts w:ascii="Arial" w:hAnsi="Arial" w:cs="Arial"/>
          <w:sz w:val="36"/>
          <w:szCs w:val="36"/>
        </w:rPr>
        <w:t>.”</w:t>
      </w:r>
      <w:r w:rsidR="0021376F" w:rsidRPr="00F946F5">
        <w:rPr>
          <w:rFonts w:ascii="Arial" w:hAnsi="Arial" w:cs="Arial"/>
          <w:sz w:val="36"/>
          <w:szCs w:val="36"/>
        </w:rPr>
        <w:t xml:space="preserve"> (Do somet</w:t>
      </w:r>
      <w:r w:rsidR="004E0EF4" w:rsidRPr="00F946F5">
        <w:rPr>
          <w:rFonts w:ascii="Arial" w:hAnsi="Arial" w:cs="Arial"/>
          <w:sz w:val="36"/>
          <w:szCs w:val="36"/>
        </w:rPr>
        <w:t xml:space="preserve">hing silly, like a little dance; </w:t>
      </w:r>
      <w:r w:rsidR="0021376F" w:rsidRPr="00F946F5">
        <w:rPr>
          <w:rFonts w:ascii="Arial" w:hAnsi="Arial" w:cs="Arial"/>
          <w:sz w:val="36"/>
          <w:szCs w:val="36"/>
        </w:rPr>
        <w:t>e</w:t>
      </w:r>
      <w:r w:rsidR="004E0EF4" w:rsidRPr="00F946F5">
        <w:rPr>
          <w:rFonts w:ascii="Arial" w:hAnsi="Arial" w:cs="Arial"/>
          <w:sz w:val="36"/>
          <w:szCs w:val="36"/>
        </w:rPr>
        <w:t>ncourage the child to join in</w:t>
      </w:r>
      <w:r w:rsidR="00C43986" w:rsidRPr="00F946F5">
        <w:rPr>
          <w:rFonts w:ascii="Arial" w:hAnsi="Arial" w:cs="Arial"/>
          <w:sz w:val="36"/>
          <w:szCs w:val="36"/>
        </w:rPr>
        <w:t>.</w:t>
      </w:r>
      <w:r w:rsidR="004E0EF4" w:rsidRPr="00F946F5">
        <w:rPr>
          <w:rFonts w:ascii="Arial" w:hAnsi="Arial" w:cs="Arial"/>
          <w:sz w:val="36"/>
          <w:szCs w:val="36"/>
        </w:rPr>
        <w:t>)</w:t>
      </w:r>
    </w:p>
    <w:p w:rsidR="0012705D" w:rsidRPr="00F946F5" w:rsidRDefault="00E05F90" w:rsidP="00E05F90">
      <w:pPr>
        <w:rPr>
          <w:rFonts w:ascii="Arial" w:hAnsi="Arial" w:cs="Arial"/>
          <w:sz w:val="36"/>
          <w:szCs w:val="36"/>
        </w:rPr>
      </w:pPr>
      <w:r w:rsidRPr="00F946F5">
        <w:rPr>
          <w:rFonts w:ascii="Arial" w:hAnsi="Arial" w:cs="Arial"/>
          <w:sz w:val="36"/>
          <w:szCs w:val="36"/>
        </w:rPr>
        <w:t xml:space="preserve">2. </w:t>
      </w:r>
      <w:r w:rsidR="004E0EF4" w:rsidRPr="00F946F5">
        <w:rPr>
          <w:rFonts w:ascii="Arial" w:hAnsi="Arial" w:cs="Arial"/>
          <w:sz w:val="36"/>
          <w:szCs w:val="36"/>
        </w:rPr>
        <w:t>Sound Game</w:t>
      </w:r>
      <w:r w:rsidR="0021376F" w:rsidRPr="00F946F5">
        <w:rPr>
          <w:rFonts w:ascii="Arial" w:hAnsi="Arial" w:cs="Arial"/>
          <w:sz w:val="36"/>
          <w:szCs w:val="36"/>
        </w:rPr>
        <w:t xml:space="preserve">: </w:t>
      </w:r>
      <w:r w:rsidR="00CE3FBC" w:rsidRPr="00F946F5">
        <w:rPr>
          <w:rFonts w:ascii="Arial" w:hAnsi="Arial" w:cs="Arial"/>
          <w:sz w:val="36"/>
          <w:szCs w:val="36"/>
        </w:rPr>
        <w:t xml:space="preserve"> The s</w:t>
      </w:r>
      <w:r w:rsidR="0021376F" w:rsidRPr="00F946F5">
        <w:rPr>
          <w:rFonts w:ascii="Arial" w:hAnsi="Arial" w:cs="Arial"/>
          <w:sz w:val="36"/>
          <w:szCs w:val="36"/>
        </w:rPr>
        <w:t xml:space="preserve">ame </w:t>
      </w:r>
      <w:r w:rsidR="00CE3FBC" w:rsidRPr="00F946F5">
        <w:rPr>
          <w:rFonts w:ascii="Arial" w:hAnsi="Arial" w:cs="Arial"/>
          <w:sz w:val="36"/>
          <w:szCs w:val="36"/>
        </w:rPr>
        <w:t>t</w:t>
      </w:r>
      <w:r w:rsidR="004E0EF4" w:rsidRPr="00F946F5">
        <w:rPr>
          <w:rFonts w:ascii="Arial" w:hAnsi="Arial" w:cs="Arial"/>
          <w:sz w:val="36"/>
          <w:szCs w:val="36"/>
        </w:rPr>
        <w:t>hing we did first</w:t>
      </w:r>
      <w:r w:rsidR="0021376F" w:rsidRPr="00F946F5">
        <w:rPr>
          <w:rFonts w:ascii="Arial" w:hAnsi="Arial" w:cs="Arial"/>
          <w:sz w:val="36"/>
          <w:szCs w:val="36"/>
        </w:rPr>
        <w:t xml:space="preserve">, but </w:t>
      </w:r>
      <w:r w:rsidR="00CE3FBC" w:rsidRPr="00F946F5">
        <w:rPr>
          <w:rFonts w:ascii="Arial" w:hAnsi="Arial" w:cs="Arial"/>
          <w:sz w:val="36"/>
          <w:szCs w:val="36"/>
        </w:rPr>
        <w:t xml:space="preserve">we will be </w:t>
      </w:r>
      <w:r w:rsidR="0021376F" w:rsidRPr="00F946F5">
        <w:rPr>
          <w:rFonts w:ascii="Arial" w:hAnsi="Arial" w:cs="Arial"/>
          <w:sz w:val="36"/>
          <w:szCs w:val="36"/>
        </w:rPr>
        <w:t>making funny sounds.</w:t>
      </w:r>
    </w:p>
    <w:p w:rsidR="00152847" w:rsidRPr="00F946F5" w:rsidRDefault="00152847" w:rsidP="00B810B5">
      <w:pPr>
        <w:rPr>
          <w:rFonts w:ascii="Arial" w:hAnsi="Arial" w:cs="Arial"/>
          <w:b/>
          <w:sz w:val="36"/>
          <w:szCs w:val="36"/>
        </w:rPr>
      </w:pPr>
    </w:p>
    <w:p w:rsidR="00F77F1E" w:rsidRPr="00F946F5" w:rsidRDefault="00F77F1E" w:rsidP="00B810B5">
      <w:pPr>
        <w:rPr>
          <w:rFonts w:ascii="Arial" w:hAnsi="Arial" w:cs="Arial"/>
          <w:b/>
          <w:sz w:val="36"/>
          <w:szCs w:val="36"/>
        </w:rPr>
      </w:pPr>
      <w:r w:rsidRPr="00F946F5">
        <w:rPr>
          <w:rFonts w:ascii="Arial" w:hAnsi="Arial" w:cs="Arial"/>
          <w:b/>
          <w:sz w:val="36"/>
          <w:szCs w:val="36"/>
        </w:rPr>
        <w:t>Listening to Instructions:</w:t>
      </w:r>
    </w:p>
    <w:p w:rsidR="00EA578A" w:rsidRDefault="00F77F1E" w:rsidP="00F77F1E">
      <w:pPr>
        <w:rPr>
          <w:sz w:val="36"/>
          <w:szCs w:val="36"/>
        </w:rPr>
      </w:pPr>
      <w:r w:rsidRPr="00F946F5">
        <w:rPr>
          <w:sz w:val="36"/>
          <w:szCs w:val="36"/>
        </w:rPr>
        <w:t xml:space="preserve">Materials: Piece of paper, Rock, Pencil. </w:t>
      </w:r>
    </w:p>
    <w:p w:rsidR="00F77F1E" w:rsidRPr="00F946F5" w:rsidRDefault="00F77F1E" w:rsidP="00F77F1E">
      <w:pPr>
        <w:rPr>
          <w:sz w:val="36"/>
          <w:szCs w:val="36"/>
        </w:rPr>
      </w:pPr>
      <w:r w:rsidRPr="00F946F5">
        <w:rPr>
          <w:sz w:val="36"/>
          <w:szCs w:val="36"/>
        </w:rPr>
        <w:t>Put all three on the ground in front of the child.</w:t>
      </w:r>
    </w:p>
    <w:p w:rsidR="00F946F5" w:rsidRPr="00F946F5" w:rsidRDefault="00EA578A" w:rsidP="00F77F1E">
      <w:pPr>
        <w:rPr>
          <w:b/>
          <w:bCs/>
          <w:sz w:val="36"/>
          <w:szCs w:val="36"/>
        </w:rPr>
      </w:pPr>
      <w:r>
        <w:rPr>
          <w:b/>
          <w:bCs/>
          <w:sz w:val="36"/>
          <w:szCs w:val="36"/>
        </w:rPr>
        <w:t xml:space="preserve">SAY TO CHILD: </w:t>
      </w:r>
      <w:r w:rsidR="00F77F1E" w:rsidRPr="00F946F5">
        <w:rPr>
          <w:b/>
          <w:bCs/>
          <w:sz w:val="36"/>
          <w:szCs w:val="36"/>
        </w:rPr>
        <w:t xml:space="preserve">Let play this game together. This is a piece of paper (point). This is a rock (point). This is a pencil (point). </w:t>
      </w:r>
    </w:p>
    <w:p w:rsidR="00F77F1E" w:rsidRPr="00F946F5" w:rsidRDefault="00F77F1E" w:rsidP="00F77F1E">
      <w:pPr>
        <w:rPr>
          <w:sz w:val="36"/>
          <w:szCs w:val="36"/>
        </w:rPr>
      </w:pPr>
      <w:r w:rsidRPr="00F946F5">
        <w:rPr>
          <w:b/>
          <w:bCs/>
          <w:sz w:val="36"/>
          <w:szCs w:val="36"/>
        </w:rPr>
        <w:t xml:space="preserve">I want you listen to what I say and then do what I tell you to do. I’ll say all the things </w:t>
      </w:r>
      <w:r w:rsidR="00F946F5" w:rsidRPr="00F946F5">
        <w:rPr>
          <w:b/>
          <w:bCs/>
          <w:sz w:val="36"/>
          <w:szCs w:val="36"/>
        </w:rPr>
        <w:t xml:space="preserve">two </w:t>
      </w:r>
      <w:proofErr w:type="spellStart"/>
      <w:r w:rsidR="00F946F5" w:rsidRPr="00F946F5">
        <w:rPr>
          <w:b/>
          <w:bCs/>
          <w:sz w:val="36"/>
          <w:szCs w:val="36"/>
        </w:rPr>
        <w:t>two</w:t>
      </w:r>
      <w:proofErr w:type="spellEnd"/>
      <w:r w:rsidR="00F946F5" w:rsidRPr="00F946F5">
        <w:rPr>
          <w:b/>
          <w:bCs/>
          <w:sz w:val="36"/>
          <w:szCs w:val="36"/>
        </w:rPr>
        <w:t xml:space="preserve"> times, so wait until I</w:t>
      </w:r>
      <w:r w:rsidRPr="00F946F5">
        <w:rPr>
          <w:b/>
          <w:bCs/>
          <w:sz w:val="36"/>
          <w:szCs w:val="36"/>
        </w:rPr>
        <w:t xml:space="preserve"> finished and then do what I say.</w:t>
      </w:r>
      <w:r w:rsidRPr="00F946F5">
        <w:rPr>
          <w:sz w:val="36"/>
          <w:szCs w:val="36"/>
        </w:rPr>
        <w:t xml:space="preserve"> </w:t>
      </w:r>
    </w:p>
    <w:p w:rsidR="00F77F1E" w:rsidRPr="00F946F5" w:rsidRDefault="00F77F1E" w:rsidP="00F77F1E">
      <w:pPr>
        <w:rPr>
          <w:b/>
          <w:bCs/>
          <w:sz w:val="36"/>
          <w:szCs w:val="36"/>
        </w:rPr>
      </w:pPr>
    </w:p>
    <w:p w:rsidR="00F946F5" w:rsidRPr="00F946F5" w:rsidRDefault="00F946F5" w:rsidP="00F77F1E">
      <w:pPr>
        <w:rPr>
          <w:sz w:val="36"/>
          <w:szCs w:val="36"/>
        </w:rPr>
      </w:pPr>
    </w:p>
    <w:tbl>
      <w:tblPr>
        <w:tblStyle w:val="TableGrid"/>
        <w:tblW w:w="0" w:type="auto"/>
        <w:tblLook w:val="04A0"/>
      </w:tblPr>
      <w:tblGrid>
        <w:gridCol w:w="1874"/>
        <w:gridCol w:w="3437"/>
        <w:gridCol w:w="2807"/>
        <w:gridCol w:w="1458"/>
      </w:tblGrid>
      <w:tr w:rsidR="00EA578A" w:rsidRPr="00EA578A" w:rsidTr="00EA578A">
        <w:tc>
          <w:tcPr>
            <w:tcW w:w="1874" w:type="dxa"/>
            <w:vMerge w:val="restart"/>
          </w:tcPr>
          <w:p w:rsidR="00EA578A" w:rsidRPr="00EA578A" w:rsidRDefault="00EA578A" w:rsidP="003248D3">
            <w:pPr>
              <w:rPr>
                <w:bCs/>
                <w:sz w:val="36"/>
                <w:szCs w:val="36"/>
              </w:rPr>
            </w:pPr>
            <w:r w:rsidRPr="00EA578A">
              <w:rPr>
                <w:bCs/>
                <w:sz w:val="36"/>
                <w:szCs w:val="36"/>
              </w:rPr>
              <w:lastRenderedPageBreak/>
              <w:t>CA1</w:t>
            </w:r>
          </w:p>
        </w:tc>
        <w:tc>
          <w:tcPr>
            <w:tcW w:w="3437" w:type="dxa"/>
            <w:vMerge w:val="restart"/>
          </w:tcPr>
          <w:p w:rsidR="00EA578A" w:rsidRPr="00EA578A" w:rsidRDefault="00EA578A" w:rsidP="003248D3">
            <w:pPr>
              <w:rPr>
                <w:bCs/>
                <w:sz w:val="36"/>
                <w:szCs w:val="36"/>
              </w:rPr>
            </w:pPr>
            <w:r w:rsidRPr="00EA578A">
              <w:rPr>
                <w:bCs/>
                <w:sz w:val="36"/>
                <w:szCs w:val="36"/>
              </w:rPr>
              <w:t>Please give me the pencil.</w:t>
            </w:r>
          </w:p>
        </w:tc>
        <w:tc>
          <w:tcPr>
            <w:tcW w:w="2807" w:type="dxa"/>
          </w:tcPr>
          <w:p w:rsidR="00EA578A" w:rsidRPr="00EA578A" w:rsidRDefault="00EA578A" w:rsidP="003248D3">
            <w:pPr>
              <w:rPr>
                <w:bCs/>
                <w:sz w:val="36"/>
                <w:szCs w:val="36"/>
              </w:rPr>
            </w:pPr>
            <w:r w:rsidRPr="00EA578A">
              <w:rPr>
                <w:bCs/>
                <w:sz w:val="36"/>
                <w:szCs w:val="36"/>
              </w:rPr>
              <w:t>Correct</w:t>
            </w:r>
          </w:p>
          <w:p w:rsidR="00EA578A" w:rsidRPr="00EA578A" w:rsidRDefault="00EA578A" w:rsidP="003248D3">
            <w:pPr>
              <w:rPr>
                <w:bCs/>
                <w:sz w:val="36"/>
                <w:szCs w:val="36"/>
              </w:rPr>
            </w:pPr>
          </w:p>
        </w:tc>
        <w:tc>
          <w:tcPr>
            <w:tcW w:w="1458" w:type="dxa"/>
          </w:tcPr>
          <w:p w:rsidR="00EA578A" w:rsidRPr="00EA578A" w:rsidRDefault="00EA578A" w:rsidP="003248D3">
            <w:pPr>
              <w:jc w:val="center"/>
              <w:rPr>
                <w:bCs/>
                <w:sz w:val="36"/>
                <w:szCs w:val="36"/>
              </w:rPr>
            </w:pPr>
            <w:r w:rsidRPr="00EA578A">
              <w:rPr>
                <w:bCs/>
                <w:sz w:val="36"/>
                <w:szCs w:val="36"/>
              </w:rPr>
              <w:t>1</w:t>
            </w:r>
          </w:p>
        </w:tc>
      </w:tr>
      <w:tr w:rsidR="00EA578A" w:rsidRPr="00EA578A" w:rsidTr="00EA578A">
        <w:tc>
          <w:tcPr>
            <w:tcW w:w="1874" w:type="dxa"/>
            <w:vMerge/>
          </w:tcPr>
          <w:p w:rsidR="00EA578A" w:rsidRPr="00EA578A" w:rsidRDefault="00EA578A" w:rsidP="003248D3">
            <w:pPr>
              <w:spacing w:after="200" w:line="276" w:lineRule="auto"/>
              <w:rPr>
                <w:b/>
                <w:sz w:val="36"/>
                <w:szCs w:val="36"/>
                <w:u w:val="single"/>
                <w:rPrChange w:id="1" w:author="Eve Puffer" w:date="2013-02-15T12:58:00Z">
                  <w:rPr>
                    <w:b/>
                    <w:u w:val="single"/>
                  </w:rPr>
                </w:rPrChange>
              </w:rPr>
            </w:pPr>
          </w:p>
        </w:tc>
        <w:tc>
          <w:tcPr>
            <w:tcW w:w="3437" w:type="dxa"/>
            <w:vMerge/>
          </w:tcPr>
          <w:p w:rsidR="00EA578A" w:rsidRPr="00EA578A" w:rsidRDefault="00EA578A" w:rsidP="003248D3">
            <w:pPr>
              <w:spacing w:after="200" w:line="276" w:lineRule="auto"/>
              <w:rPr>
                <w:b/>
                <w:sz w:val="36"/>
                <w:szCs w:val="36"/>
                <w:u w:val="single"/>
                <w:rPrChange w:id="2" w:author="Eve Puffer" w:date="2013-02-15T12:58:00Z">
                  <w:rPr>
                    <w:b/>
                    <w:u w:val="single"/>
                  </w:rPr>
                </w:rPrChange>
              </w:rPr>
            </w:pPr>
          </w:p>
        </w:tc>
        <w:tc>
          <w:tcPr>
            <w:tcW w:w="2807" w:type="dxa"/>
          </w:tcPr>
          <w:p w:rsidR="00EA578A" w:rsidRPr="00EA578A" w:rsidRDefault="00EA578A" w:rsidP="003248D3">
            <w:pPr>
              <w:spacing w:after="200" w:line="276" w:lineRule="auto"/>
              <w:rPr>
                <w:bCs/>
                <w:sz w:val="36"/>
                <w:szCs w:val="36"/>
              </w:rPr>
            </w:pPr>
            <w:r w:rsidRPr="00EA578A">
              <w:rPr>
                <w:bCs/>
                <w:sz w:val="36"/>
                <w:szCs w:val="36"/>
              </w:rPr>
              <w:t>Incorrect</w:t>
            </w:r>
          </w:p>
        </w:tc>
        <w:tc>
          <w:tcPr>
            <w:tcW w:w="1458" w:type="dxa"/>
          </w:tcPr>
          <w:p w:rsidR="00EA578A" w:rsidRPr="00EA578A" w:rsidRDefault="00EA578A" w:rsidP="003248D3">
            <w:pPr>
              <w:spacing w:after="200" w:line="276" w:lineRule="auto"/>
              <w:jc w:val="center"/>
              <w:rPr>
                <w:bCs/>
                <w:sz w:val="36"/>
                <w:szCs w:val="36"/>
              </w:rPr>
            </w:pPr>
            <w:r w:rsidRPr="00EA578A">
              <w:rPr>
                <w:bCs/>
                <w:sz w:val="36"/>
                <w:szCs w:val="36"/>
              </w:rPr>
              <w:t>2</w:t>
            </w:r>
          </w:p>
        </w:tc>
      </w:tr>
      <w:tr w:rsidR="00EA578A" w:rsidRPr="00EA578A" w:rsidTr="00EA578A">
        <w:tc>
          <w:tcPr>
            <w:tcW w:w="1874" w:type="dxa"/>
            <w:vMerge/>
          </w:tcPr>
          <w:p w:rsidR="00EA578A" w:rsidRPr="00EA578A" w:rsidRDefault="00EA578A" w:rsidP="003248D3">
            <w:pPr>
              <w:rPr>
                <w:b/>
                <w:sz w:val="36"/>
                <w:szCs w:val="36"/>
                <w:u w:val="single"/>
              </w:rPr>
            </w:pPr>
          </w:p>
        </w:tc>
        <w:tc>
          <w:tcPr>
            <w:tcW w:w="3437" w:type="dxa"/>
            <w:vMerge/>
          </w:tcPr>
          <w:p w:rsidR="00EA578A" w:rsidRPr="00EA578A" w:rsidRDefault="00EA578A" w:rsidP="003248D3">
            <w:pPr>
              <w:rPr>
                <w:b/>
                <w:sz w:val="36"/>
                <w:szCs w:val="36"/>
                <w:u w:val="single"/>
              </w:rPr>
            </w:pPr>
          </w:p>
        </w:tc>
        <w:tc>
          <w:tcPr>
            <w:tcW w:w="2807" w:type="dxa"/>
          </w:tcPr>
          <w:p w:rsidR="00EA578A" w:rsidRPr="00EA578A" w:rsidRDefault="00EA578A" w:rsidP="003248D3">
            <w:pPr>
              <w:rPr>
                <w:bCs/>
                <w:sz w:val="36"/>
                <w:szCs w:val="36"/>
              </w:rPr>
            </w:pPr>
            <w:r w:rsidRPr="00EA578A">
              <w:rPr>
                <w:bCs/>
                <w:sz w:val="36"/>
                <w:szCs w:val="36"/>
              </w:rPr>
              <w:t>D</w:t>
            </w:r>
            <w:r>
              <w:rPr>
                <w:bCs/>
                <w:sz w:val="36"/>
                <w:szCs w:val="36"/>
              </w:rPr>
              <w:t>on’t know/ R</w:t>
            </w:r>
            <w:r w:rsidRPr="00EA578A">
              <w:rPr>
                <w:bCs/>
                <w:sz w:val="36"/>
                <w:szCs w:val="36"/>
              </w:rPr>
              <w:t>efuse</w:t>
            </w:r>
          </w:p>
        </w:tc>
        <w:tc>
          <w:tcPr>
            <w:tcW w:w="1458" w:type="dxa"/>
          </w:tcPr>
          <w:p w:rsidR="00EA578A" w:rsidRPr="00EA578A" w:rsidRDefault="00EA578A" w:rsidP="003248D3">
            <w:pPr>
              <w:jc w:val="center"/>
              <w:rPr>
                <w:bCs/>
                <w:sz w:val="36"/>
                <w:szCs w:val="36"/>
              </w:rPr>
            </w:pPr>
            <w:r w:rsidRPr="00EA578A">
              <w:rPr>
                <w:bCs/>
                <w:sz w:val="36"/>
                <w:szCs w:val="36"/>
              </w:rPr>
              <w:t>999</w:t>
            </w:r>
          </w:p>
        </w:tc>
      </w:tr>
      <w:tr w:rsidR="00EA578A" w:rsidRPr="00EA578A" w:rsidTr="00EA578A">
        <w:tc>
          <w:tcPr>
            <w:tcW w:w="1874" w:type="dxa"/>
            <w:vMerge w:val="restart"/>
          </w:tcPr>
          <w:p w:rsidR="00EA578A" w:rsidRPr="00EA578A" w:rsidRDefault="00EA578A" w:rsidP="003248D3">
            <w:pPr>
              <w:spacing w:after="200" w:line="276" w:lineRule="auto"/>
              <w:rPr>
                <w:bCs/>
                <w:sz w:val="36"/>
                <w:szCs w:val="36"/>
              </w:rPr>
            </w:pPr>
            <w:r w:rsidRPr="00EA578A">
              <w:rPr>
                <w:bCs/>
                <w:sz w:val="36"/>
                <w:szCs w:val="36"/>
              </w:rPr>
              <w:t>CA2</w:t>
            </w:r>
          </w:p>
        </w:tc>
        <w:tc>
          <w:tcPr>
            <w:tcW w:w="3437" w:type="dxa"/>
            <w:vMerge w:val="restart"/>
          </w:tcPr>
          <w:p w:rsidR="00EA578A" w:rsidRPr="00EA578A" w:rsidRDefault="00EA578A" w:rsidP="003248D3">
            <w:pPr>
              <w:spacing w:after="200" w:line="276" w:lineRule="auto"/>
              <w:rPr>
                <w:b/>
                <w:sz w:val="36"/>
                <w:szCs w:val="36"/>
                <w:u w:val="single"/>
              </w:rPr>
            </w:pPr>
            <w:r w:rsidRPr="00EA578A">
              <w:rPr>
                <w:sz w:val="36"/>
                <w:szCs w:val="36"/>
              </w:rPr>
              <w:t>Please put the rock on the paper. Then give me the pencil.</w:t>
            </w:r>
          </w:p>
          <w:p w:rsidR="00EA578A" w:rsidRPr="00EA578A" w:rsidRDefault="00EA578A" w:rsidP="003248D3">
            <w:pPr>
              <w:spacing w:after="200" w:line="276" w:lineRule="auto"/>
              <w:rPr>
                <w:bCs/>
                <w:sz w:val="36"/>
                <w:szCs w:val="36"/>
              </w:rPr>
            </w:pPr>
          </w:p>
        </w:tc>
        <w:tc>
          <w:tcPr>
            <w:tcW w:w="2807" w:type="dxa"/>
          </w:tcPr>
          <w:p w:rsidR="00EA578A" w:rsidRPr="00EA578A" w:rsidRDefault="00EA578A" w:rsidP="003248D3">
            <w:pPr>
              <w:spacing w:after="200" w:line="276" w:lineRule="auto"/>
              <w:rPr>
                <w:bCs/>
                <w:sz w:val="36"/>
                <w:szCs w:val="36"/>
              </w:rPr>
            </w:pPr>
            <w:r w:rsidRPr="00EA578A">
              <w:rPr>
                <w:bCs/>
                <w:sz w:val="36"/>
                <w:szCs w:val="36"/>
              </w:rPr>
              <w:t>Correct</w:t>
            </w:r>
          </w:p>
        </w:tc>
        <w:tc>
          <w:tcPr>
            <w:tcW w:w="1458" w:type="dxa"/>
          </w:tcPr>
          <w:p w:rsidR="00EA578A" w:rsidRPr="00EA578A" w:rsidRDefault="00EA578A" w:rsidP="003248D3">
            <w:pPr>
              <w:spacing w:after="200" w:line="276" w:lineRule="auto"/>
              <w:jc w:val="center"/>
              <w:rPr>
                <w:bCs/>
                <w:sz w:val="36"/>
                <w:szCs w:val="36"/>
              </w:rPr>
            </w:pPr>
            <w:r w:rsidRPr="00EA578A">
              <w:rPr>
                <w:bCs/>
                <w:sz w:val="36"/>
                <w:szCs w:val="36"/>
              </w:rPr>
              <w:t>1</w:t>
            </w:r>
          </w:p>
        </w:tc>
      </w:tr>
      <w:tr w:rsidR="00EA578A" w:rsidRPr="00EA578A" w:rsidTr="00EA578A">
        <w:tc>
          <w:tcPr>
            <w:tcW w:w="1874" w:type="dxa"/>
            <w:vMerge/>
          </w:tcPr>
          <w:p w:rsidR="00EA578A" w:rsidRPr="00EA578A" w:rsidRDefault="00EA578A" w:rsidP="003248D3">
            <w:pPr>
              <w:spacing w:after="200" w:line="276" w:lineRule="auto"/>
              <w:rPr>
                <w:b/>
                <w:sz w:val="36"/>
                <w:szCs w:val="36"/>
                <w:u w:val="single"/>
                <w:rPrChange w:id="3" w:author="Eve Puffer" w:date="2013-02-15T12:58:00Z">
                  <w:rPr>
                    <w:b/>
                    <w:u w:val="single"/>
                  </w:rPr>
                </w:rPrChange>
              </w:rPr>
            </w:pPr>
          </w:p>
        </w:tc>
        <w:tc>
          <w:tcPr>
            <w:tcW w:w="3437" w:type="dxa"/>
            <w:vMerge/>
          </w:tcPr>
          <w:p w:rsidR="00EA578A" w:rsidRPr="00EA578A" w:rsidRDefault="00EA578A" w:rsidP="003248D3">
            <w:pPr>
              <w:spacing w:after="200" w:line="276" w:lineRule="auto"/>
              <w:rPr>
                <w:b/>
                <w:sz w:val="36"/>
                <w:szCs w:val="36"/>
                <w:u w:val="single"/>
                <w:rPrChange w:id="4" w:author="Eve Puffer" w:date="2013-02-15T12:58:00Z">
                  <w:rPr>
                    <w:b/>
                    <w:u w:val="single"/>
                  </w:rPr>
                </w:rPrChange>
              </w:rPr>
            </w:pPr>
          </w:p>
        </w:tc>
        <w:tc>
          <w:tcPr>
            <w:tcW w:w="2807" w:type="dxa"/>
          </w:tcPr>
          <w:p w:rsidR="00EA578A" w:rsidRPr="00EA578A" w:rsidRDefault="00112138" w:rsidP="003248D3">
            <w:pPr>
              <w:spacing w:after="200" w:line="276" w:lineRule="auto"/>
              <w:rPr>
                <w:bCs/>
                <w:sz w:val="36"/>
                <w:szCs w:val="36"/>
                <w:rPrChange w:id="5" w:author="Eve Puffer" w:date="2013-02-15T12:58:00Z">
                  <w:rPr>
                    <w:bCs/>
                  </w:rPr>
                </w:rPrChange>
              </w:rPr>
            </w:pPr>
            <w:r w:rsidRPr="00112138">
              <w:rPr>
                <w:bCs/>
                <w:sz w:val="36"/>
                <w:szCs w:val="36"/>
                <w:rPrChange w:id="6" w:author="Eve Puffer" w:date="2013-02-15T12:58:00Z">
                  <w:rPr>
                    <w:bCs/>
                  </w:rPr>
                </w:rPrChange>
              </w:rPr>
              <w:t>Incorrect</w:t>
            </w:r>
          </w:p>
        </w:tc>
        <w:tc>
          <w:tcPr>
            <w:tcW w:w="1458" w:type="dxa"/>
          </w:tcPr>
          <w:p w:rsidR="00EA578A" w:rsidRPr="00EA578A" w:rsidRDefault="00112138" w:rsidP="003248D3">
            <w:pPr>
              <w:spacing w:after="200" w:line="276" w:lineRule="auto"/>
              <w:jc w:val="center"/>
              <w:rPr>
                <w:bCs/>
                <w:sz w:val="36"/>
                <w:szCs w:val="36"/>
                <w:rPrChange w:id="7" w:author="Eve Puffer" w:date="2013-02-15T12:58:00Z">
                  <w:rPr>
                    <w:bCs/>
                  </w:rPr>
                </w:rPrChange>
              </w:rPr>
            </w:pPr>
            <w:r w:rsidRPr="00112138">
              <w:rPr>
                <w:bCs/>
                <w:sz w:val="36"/>
                <w:szCs w:val="36"/>
                <w:rPrChange w:id="8" w:author="Eve Puffer" w:date="2013-02-15T12:58:00Z">
                  <w:rPr>
                    <w:bCs/>
                  </w:rPr>
                </w:rPrChange>
              </w:rPr>
              <w:t>2</w:t>
            </w:r>
          </w:p>
        </w:tc>
      </w:tr>
      <w:tr w:rsidR="00EA578A" w:rsidRPr="00EA578A" w:rsidTr="00EA578A">
        <w:tc>
          <w:tcPr>
            <w:tcW w:w="1874" w:type="dxa"/>
            <w:vMerge/>
          </w:tcPr>
          <w:p w:rsidR="00EA578A" w:rsidRPr="00EA578A" w:rsidRDefault="00EA578A" w:rsidP="003248D3">
            <w:pPr>
              <w:rPr>
                <w:b/>
                <w:sz w:val="36"/>
                <w:szCs w:val="36"/>
                <w:u w:val="single"/>
              </w:rPr>
            </w:pPr>
          </w:p>
        </w:tc>
        <w:tc>
          <w:tcPr>
            <w:tcW w:w="3437" w:type="dxa"/>
            <w:vMerge/>
          </w:tcPr>
          <w:p w:rsidR="00EA578A" w:rsidRPr="00EA578A" w:rsidRDefault="00EA578A" w:rsidP="003248D3">
            <w:pPr>
              <w:rPr>
                <w:b/>
                <w:sz w:val="36"/>
                <w:szCs w:val="36"/>
                <w:u w:val="single"/>
              </w:rPr>
            </w:pPr>
          </w:p>
        </w:tc>
        <w:tc>
          <w:tcPr>
            <w:tcW w:w="2807" w:type="dxa"/>
          </w:tcPr>
          <w:p w:rsidR="00EA578A" w:rsidRPr="00EA578A" w:rsidRDefault="00EA578A" w:rsidP="003248D3">
            <w:pPr>
              <w:rPr>
                <w:bCs/>
                <w:sz w:val="36"/>
                <w:szCs w:val="36"/>
              </w:rPr>
            </w:pPr>
            <w:r>
              <w:rPr>
                <w:bCs/>
                <w:sz w:val="36"/>
                <w:szCs w:val="36"/>
              </w:rPr>
              <w:t>Don’t know</w:t>
            </w:r>
            <w:r w:rsidRPr="00EA578A">
              <w:rPr>
                <w:bCs/>
                <w:sz w:val="36"/>
                <w:szCs w:val="36"/>
              </w:rPr>
              <w:t>/</w:t>
            </w:r>
            <w:r>
              <w:rPr>
                <w:bCs/>
                <w:sz w:val="36"/>
                <w:szCs w:val="36"/>
              </w:rPr>
              <w:t xml:space="preserve"> </w:t>
            </w:r>
            <w:r w:rsidRPr="00EA578A">
              <w:rPr>
                <w:bCs/>
                <w:sz w:val="36"/>
                <w:szCs w:val="36"/>
              </w:rPr>
              <w:t>Refuse</w:t>
            </w:r>
          </w:p>
        </w:tc>
        <w:tc>
          <w:tcPr>
            <w:tcW w:w="1458" w:type="dxa"/>
          </w:tcPr>
          <w:p w:rsidR="00EA578A" w:rsidRPr="00EA578A" w:rsidRDefault="00EA578A" w:rsidP="003248D3">
            <w:pPr>
              <w:jc w:val="center"/>
              <w:rPr>
                <w:bCs/>
                <w:sz w:val="36"/>
                <w:szCs w:val="36"/>
              </w:rPr>
            </w:pPr>
            <w:r w:rsidRPr="00EA578A">
              <w:rPr>
                <w:bCs/>
                <w:sz w:val="36"/>
                <w:szCs w:val="36"/>
              </w:rPr>
              <w:t>999</w:t>
            </w:r>
          </w:p>
        </w:tc>
      </w:tr>
      <w:tr w:rsidR="00EA578A" w:rsidRPr="00EA578A" w:rsidTr="00EA578A">
        <w:tc>
          <w:tcPr>
            <w:tcW w:w="1874" w:type="dxa"/>
            <w:vMerge w:val="restart"/>
          </w:tcPr>
          <w:p w:rsidR="00EA578A" w:rsidRPr="00EA578A" w:rsidRDefault="00EA578A" w:rsidP="003248D3">
            <w:pPr>
              <w:spacing w:after="200" w:line="276" w:lineRule="auto"/>
              <w:rPr>
                <w:bCs/>
                <w:sz w:val="36"/>
                <w:szCs w:val="36"/>
              </w:rPr>
            </w:pPr>
            <w:r w:rsidRPr="00EA578A">
              <w:rPr>
                <w:bCs/>
                <w:sz w:val="36"/>
                <w:szCs w:val="36"/>
              </w:rPr>
              <w:t>CA3</w:t>
            </w:r>
          </w:p>
        </w:tc>
        <w:tc>
          <w:tcPr>
            <w:tcW w:w="3437" w:type="dxa"/>
            <w:vMerge w:val="restart"/>
          </w:tcPr>
          <w:p w:rsidR="00EA578A" w:rsidRPr="00EA578A" w:rsidRDefault="00EA578A" w:rsidP="003248D3">
            <w:pPr>
              <w:spacing w:after="200" w:line="276" w:lineRule="auto"/>
              <w:rPr>
                <w:bCs/>
                <w:sz w:val="36"/>
                <w:szCs w:val="36"/>
              </w:rPr>
            </w:pPr>
            <w:r w:rsidRPr="00EA578A">
              <w:rPr>
                <w:sz w:val="36"/>
                <w:szCs w:val="36"/>
              </w:rPr>
              <w:t>Please clap your hands, put the pencil on the paper. Then give me the rock</w:t>
            </w:r>
            <w:r w:rsidRPr="00EA578A">
              <w:rPr>
                <w:bCs/>
                <w:sz w:val="36"/>
                <w:szCs w:val="36"/>
              </w:rPr>
              <w:t>.</w:t>
            </w:r>
          </w:p>
          <w:p w:rsidR="00EA578A" w:rsidRPr="00EA578A" w:rsidRDefault="00EA578A" w:rsidP="003248D3">
            <w:pPr>
              <w:spacing w:after="200" w:line="276" w:lineRule="auto"/>
              <w:rPr>
                <w:bCs/>
                <w:sz w:val="36"/>
                <w:szCs w:val="36"/>
              </w:rPr>
            </w:pPr>
          </w:p>
        </w:tc>
        <w:tc>
          <w:tcPr>
            <w:tcW w:w="2807" w:type="dxa"/>
          </w:tcPr>
          <w:p w:rsidR="00EA578A" w:rsidRPr="00EA578A" w:rsidRDefault="00EA578A" w:rsidP="003248D3">
            <w:pPr>
              <w:spacing w:after="200" w:line="276" w:lineRule="auto"/>
              <w:rPr>
                <w:bCs/>
                <w:sz w:val="36"/>
                <w:szCs w:val="36"/>
              </w:rPr>
            </w:pPr>
            <w:r w:rsidRPr="00EA578A">
              <w:rPr>
                <w:bCs/>
                <w:sz w:val="36"/>
                <w:szCs w:val="36"/>
              </w:rPr>
              <w:t>Correct</w:t>
            </w:r>
          </w:p>
        </w:tc>
        <w:tc>
          <w:tcPr>
            <w:tcW w:w="1458" w:type="dxa"/>
          </w:tcPr>
          <w:p w:rsidR="00EA578A" w:rsidRPr="00EA578A" w:rsidRDefault="00EA578A" w:rsidP="003248D3">
            <w:pPr>
              <w:spacing w:after="200" w:line="276" w:lineRule="auto"/>
              <w:jc w:val="center"/>
              <w:rPr>
                <w:bCs/>
                <w:sz w:val="36"/>
                <w:szCs w:val="36"/>
              </w:rPr>
            </w:pPr>
            <w:r w:rsidRPr="00EA578A">
              <w:rPr>
                <w:bCs/>
                <w:sz w:val="36"/>
                <w:szCs w:val="36"/>
              </w:rPr>
              <w:t>1</w:t>
            </w:r>
          </w:p>
        </w:tc>
      </w:tr>
      <w:tr w:rsidR="00EA578A" w:rsidRPr="00EA578A" w:rsidTr="00EA578A">
        <w:tc>
          <w:tcPr>
            <w:tcW w:w="1874" w:type="dxa"/>
            <w:vMerge/>
          </w:tcPr>
          <w:p w:rsidR="00EA578A" w:rsidRPr="00EA578A" w:rsidRDefault="00EA578A" w:rsidP="003248D3">
            <w:pPr>
              <w:spacing w:after="200" w:line="276" w:lineRule="auto"/>
              <w:rPr>
                <w:b/>
                <w:sz w:val="36"/>
                <w:szCs w:val="36"/>
                <w:u w:val="single"/>
                <w:rPrChange w:id="9" w:author="Eve Puffer" w:date="2013-02-15T12:58:00Z">
                  <w:rPr>
                    <w:b/>
                    <w:u w:val="single"/>
                  </w:rPr>
                </w:rPrChange>
              </w:rPr>
            </w:pPr>
          </w:p>
        </w:tc>
        <w:tc>
          <w:tcPr>
            <w:tcW w:w="3437" w:type="dxa"/>
            <w:vMerge/>
          </w:tcPr>
          <w:p w:rsidR="00EA578A" w:rsidRPr="00EA578A" w:rsidRDefault="00EA578A" w:rsidP="003248D3">
            <w:pPr>
              <w:spacing w:after="200" w:line="276" w:lineRule="auto"/>
              <w:rPr>
                <w:b/>
                <w:sz w:val="36"/>
                <w:szCs w:val="36"/>
                <w:u w:val="single"/>
                <w:rPrChange w:id="10" w:author="Eve Puffer" w:date="2013-02-15T12:58:00Z">
                  <w:rPr>
                    <w:b/>
                    <w:u w:val="single"/>
                  </w:rPr>
                </w:rPrChange>
              </w:rPr>
            </w:pPr>
          </w:p>
        </w:tc>
        <w:tc>
          <w:tcPr>
            <w:tcW w:w="2807" w:type="dxa"/>
          </w:tcPr>
          <w:p w:rsidR="00EA578A" w:rsidRPr="00EA578A" w:rsidRDefault="00112138" w:rsidP="003248D3">
            <w:pPr>
              <w:spacing w:after="200" w:line="276" w:lineRule="auto"/>
              <w:rPr>
                <w:bCs/>
                <w:sz w:val="36"/>
                <w:szCs w:val="36"/>
                <w:rPrChange w:id="11" w:author="Eve Puffer" w:date="2013-02-15T12:58:00Z">
                  <w:rPr>
                    <w:bCs/>
                  </w:rPr>
                </w:rPrChange>
              </w:rPr>
            </w:pPr>
            <w:r w:rsidRPr="00112138">
              <w:rPr>
                <w:bCs/>
                <w:sz w:val="36"/>
                <w:szCs w:val="36"/>
                <w:rPrChange w:id="12" w:author="Eve Puffer" w:date="2013-02-15T12:58:00Z">
                  <w:rPr>
                    <w:bCs/>
                  </w:rPr>
                </w:rPrChange>
              </w:rPr>
              <w:t>Incorrect</w:t>
            </w:r>
          </w:p>
        </w:tc>
        <w:tc>
          <w:tcPr>
            <w:tcW w:w="1458" w:type="dxa"/>
          </w:tcPr>
          <w:p w:rsidR="00EA578A" w:rsidRPr="00EA578A" w:rsidRDefault="00112138" w:rsidP="003248D3">
            <w:pPr>
              <w:spacing w:after="200" w:line="276" w:lineRule="auto"/>
              <w:jc w:val="center"/>
              <w:rPr>
                <w:bCs/>
                <w:sz w:val="36"/>
                <w:szCs w:val="36"/>
                <w:rPrChange w:id="13" w:author="Eve Puffer" w:date="2013-02-15T12:58:00Z">
                  <w:rPr>
                    <w:bCs/>
                  </w:rPr>
                </w:rPrChange>
              </w:rPr>
            </w:pPr>
            <w:r w:rsidRPr="00112138">
              <w:rPr>
                <w:bCs/>
                <w:sz w:val="36"/>
                <w:szCs w:val="36"/>
                <w:rPrChange w:id="14" w:author="Eve Puffer" w:date="2013-02-15T12:58:00Z">
                  <w:rPr>
                    <w:bCs/>
                  </w:rPr>
                </w:rPrChange>
              </w:rPr>
              <w:t>2</w:t>
            </w:r>
          </w:p>
        </w:tc>
      </w:tr>
      <w:tr w:rsidR="00EA578A" w:rsidRPr="00EA578A" w:rsidTr="00EA578A">
        <w:tc>
          <w:tcPr>
            <w:tcW w:w="1874" w:type="dxa"/>
            <w:vMerge/>
          </w:tcPr>
          <w:p w:rsidR="00EA578A" w:rsidRPr="00EA578A" w:rsidRDefault="00EA578A" w:rsidP="003248D3">
            <w:pPr>
              <w:rPr>
                <w:b/>
                <w:sz w:val="36"/>
                <w:szCs w:val="36"/>
                <w:u w:val="single"/>
              </w:rPr>
            </w:pPr>
          </w:p>
        </w:tc>
        <w:tc>
          <w:tcPr>
            <w:tcW w:w="3437" w:type="dxa"/>
            <w:vMerge/>
          </w:tcPr>
          <w:p w:rsidR="00EA578A" w:rsidRPr="00EA578A" w:rsidRDefault="00EA578A" w:rsidP="003248D3">
            <w:pPr>
              <w:rPr>
                <w:b/>
                <w:sz w:val="36"/>
                <w:szCs w:val="36"/>
                <w:u w:val="single"/>
              </w:rPr>
            </w:pPr>
          </w:p>
        </w:tc>
        <w:tc>
          <w:tcPr>
            <w:tcW w:w="2807" w:type="dxa"/>
          </w:tcPr>
          <w:p w:rsidR="00EA578A" w:rsidRPr="00EA578A" w:rsidRDefault="00EA578A" w:rsidP="003248D3">
            <w:pPr>
              <w:rPr>
                <w:bCs/>
                <w:sz w:val="36"/>
                <w:szCs w:val="36"/>
              </w:rPr>
            </w:pPr>
            <w:r>
              <w:rPr>
                <w:bCs/>
                <w:sz w:val="36"/>
                <w:szCs w:val="36"/>
              </w:rPr>
              <w:t>Don’t know</w:t>
            </w:r>
            <w:r w:rsidRPr="00EA578A">
              <w:rPr>
                <w:bCs/>
                <w:sz w:val="36"/>
                <w:szCs w:val="36"/>
              </w:rPr>
              <w:t>/</w:t>
            </w:r>
            <w:r>
              <w:rPr>
                <w:bCs/>
                <w:sz w:val="36"/>
                <w:szCs w:val="36"/>
              </w:rPr>
              <w:t xml:space="preserve"> </w:t>
            </w:r>
            <w:r w:rsidRPr="00EA578A">
              <w:rPr>
                <w:bCs/>
                <w:sz w:val="36"/>
                <w:szCs w:val="36"/>
              </w:rPr>
              <w:t>Refuse</w:t>
            </w:r>
          </w:p>
        </w:tc>
        <w:tc>
          <w:tcPr>
            <w:tcW w:w="1458" w:type="dxa"/>
          </w:tcPr>
          <w:p w:rsidR="00EA578A" w:rsidRPr="00EA578A" w:rsidRDefault="00EA578A" w:rsidP="003248D3">
            <w:pPr>
              <w:jc w:val="center"/>
              <w:rPr>
                <w:bCs/>
                <w:sz w:val="36"/>
                <w:szCs w:val="36"/>
              </w:rPr>
            </w:pPr>
            <w:r w:rsidRPr="00EA578A">
              <w:rPr>
                <w:bCs/>
                <w:sz w:val="36"/>
                <w:szCs w:val="36"/>
              </w:rPr>
              <w:t>999</w:t>
            </w:r>
          </w:p>
        </w:tc>
      </w:tr>
      <w:tr w:rsidR="00EA578A" w:rsidRPr="00EA578A" w:rsidTr="00EA578A">
        <w:tc>
          <w:tcPr>
            <w:tcW w:w="1874" w:type="dxa"/>
            <w:vMerge w:val="restart"/>
          </w:tcPr>
          <w:p w:rsidR="00EA578A" w:rsidRPr="00EA578A" w:rsidRDefault="00EA578A" w:rsidP="003248D3">
            <w:pPr>
              <w:rPr>
                <w:sz w:val="36"/>
                <w:szCs w:val="36"/>
              </w:rPr>
            </w:pPr>
            <w:r w:rsidRPr="00EA578A">
              <w:rPr>
                <w:sz w:val="36"/>
                <w:szCs w:val="36"/>
              </w:rPr>
              <w:t>CA4</w:t>
            </w:r>
          </w:p>
        </w:tc>
        <w:tc>
          <w:tcPr>
            <w:tcW w:w="3437" w:type="dxa"/>
            <w:vMerge w:val="restart"/>
          </w:tcPr>
          <w:p w:rsidR="00EA578A" w:rsidRPr="00EA578A" w:rsidRDefault="00EA578A" w:rsidP="00F77F1E">
            <w:pPr>
              <w:rPr>
                <w:sz w:val="36"/>
                <w:szCs w:val="36"/>
              </w:rPr>
            </w:pPr>
            <w:r w:rsidRPr="00EA578A">
              <w:rPr>
                <w:sz w:val="36"/>
                <w:szCs w:val="36"/>
              </w:rPr>
              <w:t xml:space="preserve">Please put the pencil and the rock on the paper. Then clap your hands and stand up. </w:t>
            </w:r>
          </w:p>
          <w:p w:rsidR="00EA578A" w:rsidRPr="00EA578A" w:rsidRDefault="00EA578A" w:rsidP="003248D3">
            <w:pPr>
              <w:rPr>
                <w:b/>
                <w:sz w:val="36"/>
                <w:szCs w:val="36"/>
                <w:u w:val="single"/>
              </w:rPr>
            </w:pPr>
          </w:p>
        </w:tc>
        <w:tc>
          <w:tcPr>
            <w:tcW w:w="2807" w:type="dxa"/>
          </w:tcPr>
          <w:p w:rsidR="00EA578A" w:rsidRPr="00EA578A" w:rsidRDefault="00EA578A" w:rsidP="003248D3">
            <w:pPr>
              <w:rPr>
                <w:bCs/>
                <w:sz w:val="36"/>
                <w:szCs w:val="36"/>
              </w:rPr>
            </w:pPr>
            <w:r w:rsidRPr="00EA578A">
              <w:rPr>
                <w:bCs/>
                <w:sz w:val="36"/>
                <w:szCs w:val="36"/>
              </w:rPr>
              <w:t>Correct</w:t>
            </w:r>
          </w:p>
          <w:p w:rsidR="00EA578A" w:rsidRPr="00EA578A" w:rsidRDefault="00EA578A" w:rsidP="003248D3">
            <w:pPr>
              <w:rPr>
                <w:bCs/>
                <w:sz w:val="36"/>
                <w:szCs w:val="36"/>
              </w:rPr>
            </w:pPr>
          </w:p>
        </w:tc>
        <w:tc>
          <w:tcPr>
            <w:tcW w:w="1458" w:type="dxa"/>
          </w:tcPr>
          <w:p w:rsidR="00EA578A" w:rsidRPr="00EA578A" w:rsidRDefault="00EA578A" w:rsidP="003248D3">
            <w:pPr>
              <w:jc w:val="center"/>
              <w:rPr>
                <w:bCs/>
                <w:sz w:val="36"/>
                <w:szCs w:val="36"/>
              </w:rPr>
            </w:pPr>
            <w:r w:rsidRPr="00EA578A">
              <w:rPr>
                <w:bCs/>
                <w:sz w:val="36"/>
                <w:szCs w:val="36"/>
              </w:rPr>
              <w:t>1</w:t>
            </w:r>
          </w:p>
        </w:tc>
      </w:tr>
      <w:tr w:rsidR="00EA578A" w:rsidRPr="00EA578A" w:rsidTr="00EA578A">
        <w:tc>
          <w:tcPr>
            <w:tcW w:w="1874" w:type="dxa"/>
            <w:vMerge/>
          </w:tcPr>
          <w:p w:rsidR="00EA578A" w:rsidRPr="00EA578A" w:rsidRDefault="00EA578A" w:rsidP="003248D3">
            <w:pPr>
              <w:rPr>
                <w:b/>
                <w:sz w:val="36"/>
                <w:szCs w:val="36"/>
                <w:u w:val="single"/>
              </w:rPr>
            </w:pPr>
          </w:p>
        </w:tc>
        <w:tc>
          <w:tcPr>
            <w:tcW w:w="3437" w:type="dxa"/>
            <w:vMerge/>
          </w:tcPr>
          <w:p w:rsidR="00EA578A" w:rsidRPr="00EA578A" w:rsidRDefault="00EA578A" w:rsidP="00F77F1E">
            <w:pPr>
              <w:rPr>
                <w:sz w:val="36"/>
                <w:szCs w:val="36"/>
              </w:rPr>
            </w:pPr>
          </w:p>
        </w:tc>
        <w:tc>
          <w:tcPr>
            <w:tcW w:w="2807" w:type="dxa"/>
          </w:tcPr>
          <w:p w:rsidR="00EA578A" w:rsidRDefault="00EA578A" w:rsidP="003248D3">
            <w:pPr>
              <w:rPr>
                <w:bCs/>
                <w:sz w:val="36"/>
                <w:szCs w:val="36"/>
              </w:rPr>
            </w:pPr>
            <w:r w:rsidRPr="00EA578A">
              <w:rPr>
                <w:bCs/>
                <w:sz w:val="36"/>
                <w:szCs w:val="36"/>
              </w:rPr>
              <w:t>Incorrect</w:t>
            </w:r>
          </w:p>
          <w:p w:rsidR="00EA578A" w:rsidRPr="00EA578A" w:rsidRDefault="00EA578A" w:rsidP="003248D3">
            <w:pPr>
              <w:rPr>
                <w:bCs/>
                <w:sz w:val="36"/>
                <w:szCs w:val="36"/>
              </w:rPr>
            </w:pPr>
          </w:p>
        </w:tc>
        <w:tc>
          <w:tcPr>
            <w:tcW w:w="1458" w:type="dxa"/>
          </w:tcPr>
          <w:p w:rsidR="00EA578A" w:rsidRPr="00EA578A" w:rsidRDefault="00EA578A" w:rsidP="003248D3">
            <w:pPr>
              <w:jc w:val="center"/>
              <w:rPr>
                <w:bCs/>
                <w:sz w:val="36"/>
                <w:szCs w:val="36"/>
              </w:rPr>
            </w:pPr>
            <w:r w:rsidRPr="00EA578A">
              <w:rPr>
                <w:bCs/>
                <w:sz w:val="36"/>
                <w:szCs w:val="36"/>
              </w:rPr>
              <w:t>2</w:t>
            </w:r>
          </w:p>
        </w:tc>
      </w:tr>
      <w:tr w:rsidR="00EA578A" w:rsidRPr="00F946F5" w:rsidTr="00EA578A">
        <w:tc>
          <w:tcPr>
            <w:tcW w:w="1874" w:type="dxa"/>
            <w:vMerge/>
          </w:tcPr>
          <w:p w:rsidR="00EA578A" w:rsidRPr="00EA578A" w:rsidRDefault="00EA578A" w:rsidP="003248D3">
            <w:pPr>
              <w:rPr>
                <w:b/>
                <w:sz w:val="36"/>
                <w:szCs w:val="36"/>
                <w:u w:val="single"/>
              </w:rPr>
            </w:pPr>
          </w:p>
        </w:tc>
        <w:tc>
          <w:tcPr>
            <w:tcW w:w="3437" w:type="dxa"/>
            <w:vMerge/>
          </w:tcPr>
          <w:p w:rsidR="00EA578A" w:rsidRPr="00EA578A" w:rsidRDefault="00EA578A" w:rsidP="00F77F1E">
            <w:pPr>
              <w:rPr>
                <w:sz w:val="36"/>
                <w:szCs w:val="36"/>
              </w:rPr>
            </w:pPr>
          </w:p>
        </w:tc>
        <w:tc>
          <w:tcPr>
            <w:tcW w:w="2807" w:type="dxa"/>
          </w:tcPr>
          <w:p w:rsidR="00EA578A" w:rsidRPr="00EA578A" w:rsidRDefault="00EA578A" w:rsidP="003248D3">
            <w:pPr>
              <w:rPr>
                <w:bCs/>
                <w:sz w:val="36"/>
                <w:szCs w:val="36"/>
              </w:rPr>
            </w:pPr>
            <w:r>
              <w:rPr>
                <w:bCs/>
                <w:sz w:val="36"/>
                <w:szCs w:val="36"/>
              </w:rPr>
              <w:t>Don’t know</w:t>
            </w:r>
            <w:r w:rsidRPr="00EA578A">
              <w:rPr>
                <w:bCs/>
                <w:sz w:val="36"/>
                <w:szCs w:val="36"/>
              </w:rPr>
              <w:t>/</w:t>
            </w:r>
            <w:r>
              <w:rPr>
                <w:bCs/>
                <w:sz w:val="36"/>
                <w:szCs w:val="36"/>
              </w:rPr>
              <w:t xml:space="preserve"> </w:t>
            </w:r>
            <w:r w:rsidRPr="00EA578A">
              <w:rPr>
                <w:bCs/>
                <w:sz w:val="36"/>
                <w:szCs w:val="36"/>
              </w:rPr>
              <w:t>Refuse</w:t>
            </w:r>
          </w:p>
        </w:tc>
        <w:tc>
          <w:tcPr>
            <w:tcW w:w="1458" w:type="dxa"/>
          </w:tcPr>
          <w:p w:rsidR="00EA578A" w:rsidRPr="00F946F5" w:rsidRDefault="00EA578A" w:rsidP="003248D3">
            <w:pPr>
              <w:jc w:val="center"/>
              <w:rPr>
                <w:bCs/>
                <w:sz w:val="36"/>
                <w:szCs w:val="36"/>
              </w:rPr>
            </w:pPr>
            <w:r w:rsidRPr="00EA578A">
              <w:rPr>
                <w:bCs/>
                <w:sz w:val="36"/>
                <w:szCs w:val="36"/>
              </w:rPr>
              <w:t>999</w:t>
            </w:r>
          </w:p>
        </w:tc>
      </w:tr>
    </w:tbl>
    <w:p w:rsidR="00F77F1E" w:rsidRPr="00F946F5" w:rsidRDefault="00F77F1E" w:rsidP="00F77F1E">
      <w:pPr>
        <w:spacing w:after="0" w:line="240" w:lineRule="auto"/>
        <w:rPr>
          <w:b/>
          <w:bCs/>
          <w:sz w:val="36"/>
          <w:szCs w:val="36"/>
        </w:rPr>
      </w:pPr>
    </w:p>
    <w:p w:rsidR="00F77F1E" w:rsidRPr="00F946F5" w:rsidRDefault="00F77F1E" w:rsidP="00F77F1E">
      <w:pPr>
        <w:rPr>
          <w:b/>
          <w:sz w:val="36"/>
          <w:szCs w:val="36"/>
          <w:u w:val="single"/>
        </w:rPr>
      </w:pPr>
    </w:p>
    <w:p w:rsidR="00F946F5" w:rsidRDefault="00F77F1E" w:rsidP="00B810B5">
      <w:pPr>
        <w:rPr>
          <w:rFonts w:ascii="Arial" w:hAnsi="Arial" w:cs="Arial"/>
          <w:b/>
          <w:sz w:val="36"/>
          <w:szCs w:val="36"/>
        </w:rPr>
      </w:pPr>
      <w:r w:rsidRPr="00F946F5">
        <w:rPr>
          <w:rFonts w:ascii="Arial" w:hAnsi="Arial" w:cs="Arial"/>
          <w:b/>
          <w:sz w:val="36"/>
          <w:szCs w:val="36"/>
        </w:rPr>
        <w:t xml:space="preserve"> </w:t>
      </w:r>
    </w:p>
    <w:p w:rsidR="00F946F5" w:rsidRDefault="00F946F5" w:rsidP="00B810B5">
      <w:pPr>
        <w:rPr>
          <w:rFonts w:ascii="Arial" w:hAnsi="Arial" w:cs="Arial"/>
          <w:b/>
          <w:sz w:val="36"/>
          <w:szCs w:val="36"/>
        </w:rPr>
      </w:pPr>
    </w:p>
    <w:p w:rsidR="007410F9" w:rsidRPr="00F946F5" w:rsidRDefault="00C43986" w:rsidP="00B810B5">
      <w:pPr>
        <w:rPr>
          <w:rFonts w:ascii="Arial" w:hAnsi="Arial" w:cs="Arial"/>
          <w:b/>
          <w:sz w:val="36"/>
          <w:szCs w:val="36"/>
        </w:rPr>
      </w:pPr>
      <w:r w:rsidRPr="00F946F5">
        <w:rPr>
          <w:rFonts w:ascii="Arial" w:hAnsi="Arial" w:cs="Arial"/>
          <w:b/>
          <w:sz w:val="36"/>
          <w:szCs w:val="36"/>
        </w:rPr>
        <w:lastRenderedPageBreak/>
        <w:t>Questions</w:t>
      </w:r>
      <w:r w:rsidR="007410F9" w:rsidRPr="00F946F5">
        <w:rPr>
          <w:rFonts w:ascii="Arial" w:hAnsi="Arial" w:cs="Arial"/>
          <w:b/>
          <w:sz w:val="36"/>
          <w:szCs w:val="36"/>
        </w:rPr>
        <w:t xml:space="preserve">: </w:t>
      </w:r>
    </w:p>
    <w:p w:rsidR="00B810B5" w:rsidRPr="00F946F5" w:rsidRDefault="00B810B5" w:rsidP="00B810B5">
      <w:pPr>
        <w:rPr>
          <w:rFonts w:ascii="Arial" w:hAnsi="Arial" w:cs="Arial"/>
          <w:bCs/>
          <w:sz w:val="36"/>
          <w:szCs w:val="36"/>
        </w:rPr>
      </w:pPr>
      <w:r w:rsidRPr="00F946F5">
        <w:rPr>
          <w:rFonts w:ascii="Arial" w:hAnsi="Arial" w:cs="Arial"/>
          <w:bCs/>
          <w:sz w:val="36"/>
          <w:szCs w:val="36"/>
        </w:rPr>
        <w:t>I will like to ask you questions.</w:t>
      </w:r>
    </w:p>
    <w:tbl>
      <w:tblPr>
        <w:tblStyle w:val="TableGrid"/>
        <w:tblW w:w="0" w:type="auto"/>
        <w:tblLook w:val="04A0"/>
      </w:tblPr>
      <w:tblGrid>
        <w:gridCol w:w="1305"/>
        <w:gridCol w:w="3368"/>
        <w:gridCol w:w="3587"/>
        <w:gridCol w:w="1316"/>
      </w:tblGrid>
      <w:tr w:rsidR="00E814B5" w:rsidRPr="00EA578A" w:rsidTr="00E814B5">
        <w:tc>
          <w:tcPr>
            <w:tcW w:w="1305" w:type="dxa"/>
            <w:vMerge w:val="restart"/>
          </w:tcPr>
          <w:p w:rsidR="00E814B5" w:rsidRPr="00EA578A" w:rsidRDefault="00E814B5" w:rsidP="00A76996">
            <w:pPr>
              <w:rPr>
                <w:rFonts w:ascii="Arial" w:hAnsi="Arial" w:cs="Arial"/>
                <w:bCs/>
                <w:sz w:val="28"/>
                <w:szCs w:val="28"/>
              </w:rPr>
            </w:pPr>
            <w:r w:rsidRPr="00EA578A">
              <w:rPr>
                <w:rFonts w:ascii="Arial" w:hAnsi="Arial" w:cs="Arial"/>
                <w:bCs/>
                <w:sz w:val="28"/>
                <w:szCs w:val="28"/>
              </w:rPr>
              <w:t>QNOSE</w:t>
            </w:r>
          </w:p>
        </w:tc>
        <w:tc>
          <w:tcPr>
            <w:tcW w:w="3368" w:type="dxa"/>
            <w:vMerge w:val="restart"/>
          </w:tcPr>
          <w:p w:rsidR="00E814B5" w:rsidRPr="00EA578A" w:rsidRDefault="00E814B5" w:rsidP="00A76996">
            <w:pPr>
              <w:rPr>
                <w:rFonts w:ascii="Arial" w:hAnsi="Arial" w:cs="Arial"/>
                <w:sz w:val="36"/>
                <w:szCs w:val="36"/>
              </w:rPr>
            </w:pPr>
            <w:r w:rsidRPr="00EA578A">
              <w:rPr>
                <w:rFonts w:ascii="Arial" w:hAnsi="Arial" w:cs="Arial"/>
                <w:sz w:val="36"/>
                <w:szCs w:val="36"/>
              </w:rPr>
              <w:t xml:space="preserve">Where is your nose? Point to your nose. </w:t>
            </w:r>
          </w:p>
          <w:p w:rsidR="00E814B5" w:rsidRPr="00EA578A" w:rsidRDefault="00E814B5" w:rsidP="00A76996">
            <w:pPr>
              <w:rPr>
                <w:rFonts w:ascii="Arial" w:hAnsi="Arial" w:cs="Arial"/>
                <w:sz w:val="36"/>
                <w:szCs w:val="36"/>
                <w:u w:val="single"/>
              </w:rPr>
            </w:pPr>
          </w:p>
          <w:p w:rsidR="00E814B5" w:rsidRPr="00EA578A" w:rsidRDefault="00E814B5" w:rsidP="00A76996">
            <w:pPr>
              <w:rPr>
                <w:rFonts w:ascii="Arial" w:hAnsi="Arial" w:cs="Arial"/>
                <w:sz w:val="36"/>
                <w:szCs w:val="36"/>
                <w:u w:val="single"/>
              </w:rPr>
            </w:pPr>
          </w:p>
          <w:p w:rsidR="00E814B5" w:rsidRPr="00EA578A" w:rsidRDefault="00E814B5" w:rsidP="00A76996">
            <w:pPr>
              <w:rPr>
                <w:rFonts w:ascii="Arial" w:hAnsi="Arial" w:cs="Arial"/>
                <w:sz w:val="36"/>
                <w:szCs w:val="36"/>
                <w:u w:val="single"/>
              </w:rPr>
            </w:pPr>
          </w:p>
          <w:p w:rsidR="00E814B5" w:rsidRPr="00EA578A" w:rsidRDefault="00E814B5" w:rsidP="00A76996">
            <w:pPr>
              <w:rPr>
                <w:rFonts w:ascii="Arial" w:hAnsi="Arial" w:cs="Arial"/>
                <w:sz w:val="36"/>
                <w:szCs w:val="36"/>
                <w:u w:val="single"/>
              </w:rPr>
            </w:pPr>
          </w:p>
          <w:p w:rsidR="00E814B5" w:rsidRPr="00EA578A" w:rsidRDefault="00E814B5" w:rsidP="00A76996">
            <w:pPr>
              <w:rPr>
                <w:rFonts w:ascii="Arial" w:hAnsi="Arial" w:cs="Arial"/>
                <w:bCs/>
                <w:sz w:val="36"/>
                <w:szCs w:val="36"/>
              </w:rPr>
            </w:pP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1</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Incorrect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2</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Other (describe)</w:t>
            </w:r>
          </w:p>
          <w:p w:rsidR="00E814B5" w:rsidRDefault="00E814B5" w:rsidP="00A76996">
            <w:pPr>
              <w:pBdr>
                <w:bottom w:val="single" w:sz="12" w:space="1" w:color="auto"/>
              </w:pBdr>
              <w:rPr>
                <w:rFonts w:ascii="Arial" w:hAnsi="Arial" w:cs="Arial"/>
                <w:bCs/>
                <w:sz w:val="36"/>
                <w:szCs w:val="36"/>
              </w:rPr>
            </w:pP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3</w:t>
            </w:r>
          </w:p>
          <w:p w:rsidR="00E814B5" w:rsidRPr="00EA578A" w:rsidRDefault="00E814B5" w:rsidP="00A76996">
            <w:pPr>
              <w:jc w:val="center"/>
              <w:rPr>
                <w:rFonts w:ascii="Arial" w:hAnsi="Arial" w:cs="Arial"/>
                <w:bCs/>
                <w:sz w:val="36"/>
                <w:szCs w:val="36"/>
              </w:rPr>
            </w:pP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Default="00E814B5" w:rsidP="00E05F90">
            <w:pPr>
              <w:ind w:right="-252"/>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Pr="00EA578A" w:rsidRDefault="00E814B5" w:rsidP="00E05F90">
            <w:pPr>
              <w:ind w:right="-252"/>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999</w:t>
            </w:r>
          </w:p>
        </w:tc>
      </w:tr>
      <w:tr w:rsidR="00E814B5" w:rsidRPr="00EA578A" w:rsidTr="00E814B5">
        <w:tc>
          <w:tcPr>
            <w:tcW w:w="1305" w:type="dxa"/>
            <w:vMerge w:val="restart"/>
          </w:tcPr>
          <w:p w:rsidR="00E814B5" w:rsidRPr="00EA578A" w:rsidRDefault="00E814B5" w:rsidP="00A76996">
            <w:pPr>
              <w:rPr>
                <w:rFonts w:ascii="Arial" w:hAnsi="Arial" w:cs="Arial"/>
                <w:sz w:val="28"/>
                <w:szCs w:val="28"/>
              </w:rPr>
            </w:pPr>
            <w:r w:rsidRPr="00EA578A">
              <w:rPr>
                <w:rFonts w:ascii="Arial" w:hAnsi="Arial" w:cs="Arial"/>
                <w:sz w:val="28"/>
                <w:szCs w:val="28"/>
              </w:rPr>
              <w:t>QCHAIR</w:t>
            </w:r>
          </w:p>
        </w:tc>
        <w:tc>
          <w:tcPr>
            <w:tcW w:w="3368" w:type="dxa"/>
            <w:vMerge w:val="restart"/>
          </w:tcPr>
          <w:p w:rsidR="00E814B5" w:rsidRPr="00EA578A" w:rsidRDefault="00E814B5" w:rsidP="00A76996">
            <w:pPr>
              <w:rPr>
                <w:rFonts w:ascii="Arial" w:hAnsi="Arial" w:cs="Arial"/>
                <w:sz w:val="36"/>
                <w:szCs w:val="36"/>
              </w:rPr>
            </w:pPr>
            <w:r w:rsidRPr="00EA578A">
              <w:rPr>
                <w:rFonts w:ascii="Arial" w:hAnsi="Arial" w:cs="Arial"/>
                <w:sz w:val="36"/>
                <w:szCs w:val="36"/>
              </w:rPr>
              <w:t>What do you do with a chair?</w:t>
            </w:r>
          </w:p>
          <w:p w:rsidR="00E814B5" w:rsidRPr="00EA578A" w:rsidRDefault="00E814B5" w:rsidP="00A76996">
            <w:pPr>
              <w:rPr>
                <w:rFonts w:ascii="Arial" w:hAnsi="Arial" w:cs="Arial"/>
                <w:sz w:val="36"/>
                <w:szCs w:val="36"/>
                <w:u w:val="single"/>
              </w:rPr>
            </w:pPr>
            <w:r w:rsidRPr="00EA578A">
              <w:rPr>
                <w:rFonts w:ascii="Arial" w:hAnsi="Arial" w:cs="Arial"/>
                <w:sz w:val="36"/>
                <w:szCs w:val="36"/>
              </w:rPr>
              <w:t>(Correct: sit on it)</w:t>
            </w: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1</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Default="00E814B5" w:rsidP="00A76996">
            <w:pPr>
              <w:rPr>
                <w:rFonts w:ascii="Arial" w:hAnsi="Arial" w:cs="Arial"/>
                <w:bCs/>
                <w:sz w:val="36"/>
                <w:szCs w:val="36"/>
              </w:rPr>
            </w:pPr>
            <w:r w:rsidRPr="00EA578A">
              <w:rPr>
                <w:rFonts w:ascii="Arial" w:hAnsi="Arial" w:cs="Arial"/>
                <w:bCs/>
                <w:sz w:val="36"/>
                <w:szCs w:val="36"/>
              </w:rPr>
              <w:t>Incorrect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2</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Default="00E814B5" w:rsidP="00A76996">
            <w:pPr>
              <w:rPr>
                <w:rFonts w:ascii="Arial" w:hAnsi="Arial" w:cs="Arial"/>
                <w:bCs/>
                <w:sz w:val="36"/>
                <w:szCs w:val="36"/>
              </w:rPr>
            </w:pPr>
            <w:r w:rsidRPr="00EA578A">
              <w:rPr>
                <w:rFonts w:ascii="Arial" w:hAnsi="Arial" w:cs="Arial"/>
                <w:bCs/>
                <w:sz w:val="36"/>
                <w:szCs w:val="36"/>
              </w:rPr>
              <w:t>Other (describe)</w:t>
            </w:r>
          </w:p>
          <w:p w:rsidR="00E814B5" w:rsidRDefault="00E814B5" w:rsidP="00A76996">
            <w:pPr>
              <w:pBdr>
                <w:bottom w:val="single" w:sz="12" w:space="1" w:color="auto"/>
              </w:pBdr>
              <w:rPr>
                <w:rFonts w:ascii="Arial" w:hAnsi="Arial" w:cs="Arial"/>
                <w:bCs/>
                <w:sz w:val="36"/>
                <w:szCs w:val="36"/>
              </w:rPr>
            </w:pP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3</w:t>
            </w:r>
          </w:p>
          <w:p w:rsidR="00E814B5" w:rsidRPr="00EA578A" w:rsidRDefault="00E814B5" w:rsidP="00A76996">
            <w:pPr>
              <w:jc w:val="center"/>
              <w:rPr>
                <w:rFonts w:ascii="Arial" w:hAnsi="Arial" w:cs="Arial"/>
                <w:bCs/>
                <w:sz w:val="36"/>
                <w:szCs w:val="36"/>
              </w:rPr>
            </w:pP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Default="00E814B5" w:rsidP="00E05F90">
            <w:pPr>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Pr="00EA578A" w:rsidRDefault="00E814B5" w:rsidP="00E05F90">
            <w:pPr>
              <w:rPr>
                <w:rFonts w:ascii="Arial" w:hAnsi="Arial" w:cs="Arial"/>
                <w:bCs/>
                <w:sz w:val="36"/>
                <w:szCs w:val="36"/>
              </w:rPr>
            </w:pPr>
            <w:r w:rsidRPr="00EA578A">
              <w:rPr>
                <w:rFonts w:ascii="Arial" w:hAnsi="Arial" w:cs="Arial"/>
                <w:bCs/>
                <w:sz w:val="36"/>
                <w:szCs w:val="36"/>
              </w:rPr>
              <w:t xml:space="preserve"> </w:t>
            </w: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999</w:t>
            </w:r>
          </w:p>
        </w:tc>
      </w:tr>
      <w:tr w:rsidR="00E814B5" w:rsidRPr="00EA578A" w:rsidTr="00E814B5">
        <w:tc>
          <w:tcPr>
            <w:tcW w:w="1305" w:type="dxa"/>
            <w:vMerge w:val="restart"/>
          </w:tcPr>
          <w:p w:rsidR="00E814B5" w:rsidRPr="00EA578A" w:rsidRDefault="00E814B5" w:rsidP="00A76996">
            <w:pPr>
              <w:rPr>
                <w:rFonts w:ascii="Arial" w:hAnsi="Arial" w:cs="Arial"/>
                <w:sz w:val="28"/>
                <w:szCs w:val="28"/>
              </w:rPr>
            </w:pPr>
            <w:r w:rsidRPr="00EA578A">
              <w:rPr>
                <w:rFonts w:ascii="Arial" w:hAnsi="Arial" w:cs="Arial"/>
                <w:sz w:val="28"/>
                <w:szCs w:val="28"/>
              </w:rPr>
              <w:t>QRICE</w:t>
            </w:r>
          </w:p>
        </w:tc>
        <w:tc>
          <w:tcPr>
            <w:tcW w:w="3368" w:type="dxa"/>
            <w:vMerge w:val="restart"/>
          </w:tcPr>
          <w:p w:rsidR="00E814B5" w:rsidRPr="00EA578A" w:rsidRDefault="00E814B5" w:rsidP="00A76996">
            <w:pPr>
              <w:rPr>
                <w:ins w:id="15" w:author="User" w:date="2013-02-12T13:14:00Z"/>
                <w:rFonts w:ascii="Arial" w:hAnsi="Arial" w:cs="Arial"/>
                <w:sz w:val="36"/>
                <w:szCs w:val="36"/>
              </w:rPr>
            </w:pPr>
            <w:r w:rsidRPr="00EA578A">
              <w:rPr>
                <w:rFonts w:ascii="Arial" w:hAnsi="Arial" w:cs="Arial"/>
                <w:sz w:val="36"/>
                <w:szCs w:val="36"/>
              </w:rPr>
              <w:t>What do you do with rice?</w:t>
            </w:r>
          </w:p>
          <w:p w:rsidR="00E814B5" w:rsidRPr="00EA578A" w:rsidRDefault="00E814B5" w:rsidP="00A76996">
            <w:pPr>
              <w:rPr>
                <w:rFonts w:ascii="Arial" w:hAnsi="Arial" w:cs="Arial"/>
                <w:sz w:val="36"/>
                <w:szCs w:val="36"/>
                <w:u w:val="single"/>
              </w:rPr>
            </w:pPr>
            <w:r w:rsidRPr="00EA578A">
              <w:rPr>
                <w:rFonts w:ascii="Arial" w:hAnsi="Arial" w:cs="Arial"/>
                <w:sz w:val="36"/>
                <w:szCs w:val="36"/>
              </w:rPr>
              <w:t>(Correct: eat it)</w:t>
            </w: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1</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Incorrect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2</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Default="00E814B5" w:rsidP="00A76996">
            <w:pPr>
              <w:pBdr>
                <w:bottom w:val="single" w:sz="12" w:space="1" w:color="auto"/>
              </w:pBdr>
              <w:rPr>
                <w:rFonts w:ascii="Arial" w:hAnsi="Arial" w:cs="Arial"/>
                <w:bCs/>
                <w:sz w:val="36"/>
                <w:szCs w:val="36"/>
              </w:rPr>
            </w:pPr>
            <w:r w:rsidRPr="00EA578A">
              <w:rPr>
                <w:rFonts w:ascii="Arial" w:hAnsi="Arial" w:cs="Arial"/>
                <w:bCs/>
                <w:sz w:val="36"/>
                <w:szCs w:val="36"/>
              </w:rPr>
              <w:t>Other (describe)</w:t>
            </w:r>
          </w:p>
          <w:p w:rsidR="00E814B5" w:rsidRPr="00EA578A" w:rsidRDefault="00E814B5" w:rsidP="00A76996">
            <w:pPr>
              <w:pBdr>
                <w:bottom w:val="single" w:sz="12" w:space="1" w:color="auto"/>
              </w:pBdr>
              <w:rPr>
                <w:rFonts w:ascii="Arial" w:hAnsi="Arial" w:cs="Arial"/>
                <w:bCs/>
                <w:sz w:val="36"/>
                <w:szCs w:val="36"/>
              </w:rPr>
            </w:pP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3</w:t>
            </w:r>
          </w:p>
          <w:p w:rsidR="00E814B5" w:rsidRPr="00EA578A" w:rsidRDefault="00E814B5" w:rsidP="00A76996">
            <w:pPr>
              <w:jc w:val="center"/>
              <w:rPr>
                <w:rFonts w:ascii="Arial" w:hAnsi="Arial" w:cs="Arial"/>
                <w:bCs/>
                <w:sz w:val="36"/>
                <w:szCs w:val="36"/>
              </w:rPr>
            </w:pP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Default="00E814B5" w:rsidP="00A76996">
            <w:pPr>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999</w:t>
            </w:r>
          </w:p>
        </w:tc>
      </w:tr>
      <w:tr w:rsidR="00E814B5" w:rsidRPr="00EA578A" w:rsidTr="00E814B5">
        <w:tc>
          <w:tcPr>
            <w:tcW w:w="1305" w:type="dxa"/>
            <w:vMerge w:val="restart"/>
          </w:tcPr>
          <w:p w:rsidR="00E814B5" w:rsidRPr="00EA578A" w:rsidRDefault="00E814B5" w:rsidP="00A76996">
            <w:pPr>
              <w:rPr>
                <w:rFonts w:ascii="Arial" w:hAnsi="Arial" w:cs="Arial"/>
                <w:sz w:val="28"/>
                <w:szCs w:val="28"/>
              </w:rPr>
            </w:pPr>
            <w:r w:rsidRPr="00EA578A">
              <w:rPr>
                <w:rFonts w:ascii="Arial" w:hAnsi="Arial" w:cs="Arial"/>
                <w:sz w:val="28"/>
                <w:szCs w:val="28"/>
              </w:rPr>
              <w:lastRenderedPageBreak/>
              <w:t>QPOT</w:t>
            </w:r>
          </w:p>
        </w:tc>
        <w:tc>
          <w:tcPr>
            <w:tcW w:w="3368" w:type="dxa"/>
            <w:vMerge w:val="restart"/>
          </w:tcPr>
          <w:p w:rsidR="00E814B5" w:rsidRPr="00E814B5" w:rsidRDefault="00E814B5" w:rsidP="00A76996">
            <w:pPr>
              <w:rPr>
                <w:rFonts w:ascii="Arial" w:hAnsi="Arial" w:cs="Arial"/>
                <w:sz w:val="36"/>
                <w:szCs w:val="36"/>
              </w:rPr>
            </w:pPr>
            <w:r w:rsidRPr="00E814B5">
              <w:rPr>
                <w:rFonts w:ascii="Arial" w:hAnsi="Arial" w:cs="Arial"/>
                <w:sz w:val="36"/>
                <w:szCs w:val="36"/>
              </w:rPr>
              <w:t xml:space="preserve">What do you do with a pot? </w:t>
            </w:r>
          </w:p>
          <w:p w:rsidR="00E814B5" w:rsidRPr="00EA578A" w:rsidRDefault="00E814B5" w:rsidP="00A76996">
            <w:pPr>
              <w:rPr>
                <w:rFonts w:ascii="Arial" w:hAnsi="Arial" w:cs="Arial"/>
                <w:sz w:val="36"/>
                <w:szCs w:val="36"/>
                <w:u w:val="single"/>
              </w:rPr>
            </w:pPr>
            <w:r w:rsidRPr="00E814B5">
              <w:rPr>
                <w:rFonts w:ascii="Arial" w:hAnsi="Arial" w:cs="Arial"/>
                <w:sz w:val="36"/>
                <w:szCs w:val="36"/>
              </w:rPr>
              <w:t>(Correct: cook; put food in it)</w:t>
            </w: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1</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Incorrect</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2</w:t>
            </w: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Pr="00EA578A" w:rsidRDefault="00E814B5" w:rsidP="00A76996">
            <w:pPr>
              <w:rPr>
                <w:rFonts w:ascii="Arial" w:hAnsi="Arial" w:cs="Arial"/>
                <w:bCs/>
                <w:sz w:val="36"/>
                <w:szCs w:val="36"/>
              </w:rPr>
            </w:pPr>
            <w:r w:rsidRPr="00EA578A">
              <w:rPr>
                <w:rFonts w:ascii="Arial" w:hAnsi="Arial" w:cs="Arial"/>
                <w:bCs/>
                <w:sz w:val="36"/>
                <w:szCs w:val="36"/>
              </w:rPr>
              <w:t>Other (describe)</w:t>
            </w:r>
          </w:p>
          <w:p w:rsidR="00E814B5" w:rsidRDefault="00E814B5" w:rsidP="00A76996">
            <w:pPr>
              <w:pBdr>
                <w:bottom w:val="single" w:sz="12" w:space="1" w:color="auto"/>
              </w:pBdr>
              <w:rPr>
                <w:rFonts w:ascii="Arial" w:hAnsi="Arial" w:cs="Arial"/>
                <w:bCs/>
                <w:sz w:val="36"/>
                <w:szCs w:val="36"/>
              </w:rPr>
            </w:pP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3</w:t>
            </w:r>
          </w:p>
          <w:p w:rsidR="00E814B5" w:rsidRPr="00EA578A" w:rsidRDefault="00E814B5" w:rsidP="00A76996">
            <w:pPr>
              <w:jc w:val="center"/>
              <w:rPr>
                <w:rFonts w:ascii="Arial" w:hAnsi="Arial" w:cs="Arial"/>
                <w:bCs/>
                <w:sz w:val="36"/>
                <w:szCs w:val="36"/>
              </w:rPr>
            </w:pPr>
          </w:p>
        </w:tc>
      </w:tr>
      <w:tr w:rsidR="00E814B5" w:rsidRPr="00EA578A" w:rsidTr="00E814B5">
        <w:tc>
          <w:tcPr>
            <w:tcW w:w="1305" w:type="dxa"/>
            <w:vMerge/>
          </w:tcPr>
          <w:p w:rsidR="00E814B5" w:rsidRPr="00EA578A" w:rsidRDefault="00E814B5" w:rsidP="00A76996">
            <w:pPr>
              <w:rPr>
                <w:rFonts w:ascii="Arial" w:hAnsi="Arial" w:cs="Arial"/>
                <w:sz w:val="28"/>
                <w:szCs w:val="28"/>
              </w:rPr>
            </w:pPr>
          </w:p>
        </w:tc>
        <w:tc>
          <w:tcPr>
            <w:tcW w:w="3368" w:type="dxa"/>
            <w:vMerge/>
          </w:tcPr>
          <w:p w:rsidR="00E814B5" w:rsidRPr="00EA578A" w:rsidRDefault="00E814B5" w:rsidP="00A76996">
            <w:pPr>
              <w:rPr>
                <w:rFonts w:ascii="Arial" w:hAnsi="Arial" w:cs="Arial"/>
                <w:sz w:val="36"/>
                <w:szCs w:val="36"/>
                <w:u w:val="single"/>
              </w:rPr>
            </w:pPr>
          </w:p>
        </w:tc>
        <w:tc>
          <w:tcPr>
            <w:tcW w:w="3587" w:type="dxa"/>
          </w:tcPr>
          <w:p w:rsidR="00E814B5" w:rsidRDefault="00E814B5" w:rsidP="00A76996">
            <w:pPr>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Pr="00EA578A" w:rsidRDefault="00E814B5" w:rsidP="00A76996">
            <w:pPr>
              <w:rPr>
                <w:rFonts w:ascii="Arial" w:hAnsi="Arial" w:cs="Arial"/>
                <w:bCs/>
                <w:sz w:val="36"/>
                <w:szCs w:val="36"/>
              </w:rPr>
            </w:pPr>
          </w:p>
        </w:tc>
        <w:tc>
          <w:tcPr>
            <w:tcW w:w="1316" w:type="dxa"/>
          </w:tcPr>
          <w:p w:rsidR="00E814B5" w:rsidRPr="00EA578A" w:rsidRDefault="00E814B5" w:rsidP="00A76996">
            <w:pPr>
              <w:jc w:val="center"/>
              <w:rPr>
                <w:rFonts w:ascii="Arial" w:hAnsi="Arial" w:cs="Arial"/>
                <w:bCs/>
                <w:sz w:val="36"/>
                <w:szCs w:val="36"/>
              </w:rPr>
            </w:pPr>
            <w:r w:rsidRPr="00EA578A">
              <w:rPr>
                <w:rFonts w:ascii="Arial" w:hAnsi="Arial" w:cs="Arial"/>
                <w:bCs/>
                <w:sz w:val="36"/>
                <w:szCs w:val="36"/>
              </w:rPr>
              <w:t>999</w:t>
            </w:r>
          </w:p>
        </w:tc>
      </w:tr>
      <w:tr w:rsidR="00E814B5" w:rsidRPr="00EA578A" w:rsidTr="00E814B5">
        <w:tc>
          <w:tcPr>
            <w:tcW w:w="1305" w:type="dxa"/>
            <w:vMerge w:val="restart"/>
          </w:tcPr>
          <w:p w:rsidR="00E814B5" w:rsidRPr="00EA578A" w:rsidRDefault="00E814B5" w:rsidP="003248D3">
            <w:pPr>
              <w:rPr>
                <w:bCs/>
                <w:sz w:val="28"/>
                <w:szCs w:val="28"/>
              </w:rPr>
            </w:pPr>
            <w:r w:rsidRPr="00EA578A">
              <w:rPr>
                <w:bCs/>
                <w:sz w:val="28"/>
                <w:szCs w:val="28"/>
              </w:rPr>
              <w:t>CA14</w:t>
            </w:r>
          </w:p>
        </w:tc>
        <w:tc>
          <w:tcPr>
            <w:tcW w:w="3368" w:type="dxa"/>
            <w:vMerge w:val="restart"/>
          </w:tcPr>
          <w:p w:rsidR="00E814B5" w:rsidRPr="00EA578A" w:rsidRDefault="00E814B5" w:rsidP="003248D3">
            <w:pPr>
              <w:rPr>
                <w:bCs/>
                <w:sz w:val="36"/>
                <w:szCs w:val="36"/>
              </w:rPr>
            </w:pPr>
            <w:r w:rsidRPr="00EA578A">
              <w:rPr>
                <w:sz w:val="36"/>
                <w:szCs w:val="36"/>
              </w:rPr>
              <w:t xml:space="preserve">What thing you can do when you are tired? </w:t>
            </w:r>
          </w:p>
          <w:p w:rsidR="00E814B5" w:rsidRPr="00EA578A" w:rsidRDefault="00E814B5" w:rsidP="003248D3">
            <w:pPr>
              <w:rPr>
                <w:bCs/>
                <w:sz w:val="36"/>
                <w:szCs w:val="36"/>
              </w:rPr>
            </w:pPr>
            <w:r w:rsidRPr="00EA578A">
              <w:rPr>
                <w:bCs/>
                <w:sz w:val="36"/>
                <w:szCs w:val="36"/>
              </w:rPr>
              <w:t>[</w:t>
            </w:r>
            <w:r w:rsidRPr="00EA578A">
              <w:rPr>
                <w:bCs/>
                <w:i/>
                <w:iCs/>
                <w:sz w:val="36"/>
                <w:szCs w:val="36"/>
              </w:rPr>
              <w:t>Correct answer: go to sleep OR lie down OR sit down OR rest OR go to bed</w:t>
            </w:r>
            <w:r w:rsidRPr="00EA578A">
              <w:rPr>
                <w:bCs/>
                <w:sz w:val="36"/>
                <w:szCs w:val="36"/>
              </w:rPr>
              <w:t>]</w:t>
            </w:r>
          </w:p>
        </w:tc>
        <w:tc>
          <w:tcPr>
            <w:tcW w:w="3587" w:type="dxa"/>
          </w:tcPr>
          <w:p w:rsidR="00E814B5" w:rsidRPr="00EA578A" w:rsidRDefault="00E814B5" w:rsidP="003248D3">
            <w:pPr>
              <w:rPr>
                <w:bCs/>
                <w:sz w:val="36"/>
                <w:szCs w:val="36"/>
              </w:rPr>
            </w:pPr>
            <w:r w:rsidRPr="00EA578A">
              <w:rPr>
                <w:bCs/>
                <w:sz w:val="36"/>
                <w:szCs w:val="36"/>
              </w:rPr>
              <w:t>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1</w:t>
            </w:r>
          </w:p>
        </w:tc>
      </w:tr>
      <w:tr w:rsidR="00E814B5" w:rsidRPr="00EA578A" w:rsidTr="00E814B5">
        <w:tc>
          <w:tcPr>
            <w:tcW w:w="1305" w:type="dxa"/>
            <w:vMerge/>
          </w:tcPr>
          <w:p w:rsidR="00E814B5" w:rsidRPr="00EA578A" w:rsidRDefault="00E814B5" w:rsidP="003248D3">
            <w:pPr>
              <w:rPr>
                <w:b/>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Pr="00EA578A" w:rsidRDefault="00E814B5" w:rsidP="003248D3">
            <w:pPr>
              <w:rPr>
                <w:bCs/>
                <w:sz w:val="36"/>
                <w:szCs w:val="36"/>
              </w:rPr>
            </w:pPr>
            <w:r w:rsidRPr="00EA578A">
              <w:rPr>
                <w:bCs/>
                <w:sz w:val="36"/>
                <w:szCs w:val="36"/>
              </w:rPr>
              <w:t>Incorrect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2</w:t>
            </w:r>
          </w:p>
        </w:tc>
      </w:tr>
      <w:tr w:rsidR="00E814B5" w:rsidRPr="00EA578A" w:rsidTr="00E814B5">
        <w:tc>
          <w:tcPr>
            <w:tcW w:w="1305" w:type="dxa"/>
            <w:vMerge/>
          </w:tcPr>
          <w:p w:rsidR="00E814B5" w:rsidRPr="00EA578A" w:rsidRDefault="00E814B5" w:rsidP="003248D3">
            <w:pPr>
              <w:rPr>
                <w:b/>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Default="00E814B5" w:rsidP="003248D3">
            <w:pPr>
              <w:rPr>
                <w:bCs/>
                <w:sz w:val="36"/>
                <w:szCs w:val="36"/>
              </w:rPr>
            </w:pPr>
            <w:r w:rsidRPr="00EA578A">
              <w:rPr>
                <w:bCs/>
                <w:sz w:val="36"/>
                <w:szCs w:val="36"/>
              </w:rPr>
              <w:t>Other (describe)</w:t>
            </w:r>
          </w:p>
          <w:p w:rsidR="00E814B5" w:rsidRDefault="00E814B5" w:rsidP="003248D3">
            <w:pPr>
              <w:pBdr>
                <w:bottom w:val="single" w:sz="12" w:space="1" w:color="auto"/>
              </w:pBdr>
              <w:rPr>
                <w:bCs/>
                <w:sz w:val="36"/>
                <w:szCs w:val="36"/>
              </w:rPr>
            </w:pP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3</w:t>
            </w:r>
          </w:p>
          <w:p w:rsidR="00E814B5" w:rsidRPr="00EA578A" w:rsidRDefault="00E814B5" w:rsidP="003248D3">
            <w:pPr>
              <w:jc w:val="center"/>
              <w:rPr>
                <w:bCs/>
                <w:sz w:val="36"/>
                <w:szCs w:val="36"/>
              </w:rPr>
            </w:pPr>
          </w:p>
        </w:tc>
      </w:tr>
      <w:tr w:rsidR="00E814B5" w:rsidRPr="00EA578A" w:rsidTr="00E814B5">
        <w:tc>
          <w:tcPr>
            <w:tcW w:w="1305" w:type="dxa"/>
            <w:vMerge/>
          </w:tcPr>
          <w:p w:rsidR="00E814B5" w:rsidRPr="00EA578A" w:rsidRDefault="00E814B5" w:rsidP="003248D3">
            <w:pPr>
              <w:rPr>
                <w:b/>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Default="00E814B5" w:rsidP="003248D3">
            <w:pPr>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rFonts w:ascii="Arial" w:hAnsi="Arial" w:cs="Arial"/>
                <w:bCs/>
                <w:sz w:val="36"/>
                <w:szCs w:val="36"/>
              </w:rPr>
              <w:t>999</w:t>
            </w:r>
          </w:p>
        </w:tc>
      </w:tr>
      <w:tr w:rsidR="00E814B5" w:rsidRPr="00EA578A" w:rsidTr="00E814B5">
        <w:tc>
          <w:tcPr>
            <w:tcW w:w="1305" w:type="dxa"/>
            <w:vMerge w:val="restart"/>
          </w:tcPr>
          <w:p w:rsidR="00E814B5" w:rsidRPr="00EA578A" w:rsidRDefault="00E814B5" w:rsidP="003248D3">
            <w:pPr>
              <w:rPr>
                <w:bCs/>
                <w:sz w:val="28"/>
                <w:szCs w:val="28"/>
              </w:rPr>
            </w:pPr>
            <w:r w:rsidRPr="00EA578A">
              <w:rPr>
                <w:bCs/>
                <w:sz w:val="28"/>
                <w:szCs w:val="28"/>
              </w:rPr>
              <w:t>CA15</w:t>
            </w:r>
          </w:p>
        </w:tc>
        <w:tc>
          <w:tcPr>
            <w:tcW w:w="3368" w:type="dxa"/>
            <w:vMerge w:val="restart"/>
          </w:tcPr>
          <w:p w:rsidR="00E814B5" w:rsidRPr="00EA578A" w:rsidRDefault="00E814B5" w:rsidP="003248D3">
            <w:pPr>
              <w:rPr>
                <w:bCs/>
                <w:sz w:val="36"/>
                <w:szCs w:val="36"/>
              </w:rPr>
            </w:pPr>
            <w:r w:rsidRPr="00EA578A">
              <w:rPr>
                <w:sz w:val="36"/>
                <w:szCs w:val="36"/>
              </w:rPr>
              <w:t xml:space="preserve">How you can feel when your friend slaps you? </w:t>
            </w:r>
            <w:r w:rsidRPr="00EA578A">
              <w:rPr>
                <w:bCs/>
                <w:sz w:val="36"/>
                <w:szCs w:val="36"/>
              </w:rPr>
              <w:t>[</w:t>
            </w:r>
            <w:r w:rsidRPr="00EA578A">
              <w:rPr>
                <w:bCs/>
                <w:i/>
                <w:iCs/>
                <w:sz w:val="36"/>
                <w:szCs w:val="36"/>
              </w:rPr>
              <w:t xml:space="preserve">Correct answer: </w:t>
            </w:r>
            <w:r w:rsidRPr="00EA578A">
              <w:rPr>
                <w:i/>
                <w:iCs/>
                <w:sz w:val="36"/>
                <w:szCs w:val="36"/>
              </w:rPr>
              <w:t>sad OR vex OR angry OR bad</w:t>
            </w:r>
            <w:r w:rsidRPr="00EA578A">
              <w:rPr>
                <w:bCs/>
                <w:sz w:val="36"/>
                <w:szCs w:val="36"/>
              </w:rPr>
              <w:t>]</w:t>
            </w:r>
          </w:p>
        </w:tc>
        <w:tc>
          <w:tcPr>
            <w:tcW w:w="3587" w:type="dxa"/>
          </w:tcPr>
          <w:p w:rsidR="00E814B5" w:rsidRPr="00EA578A" w:rsidRDefault="00E814B5" w:rsidP="003248D3">
            <w:pPr>
              <w:rPr>
                <w:bCs/>
                <w:sz w:val="36"/>
                <w:szCs w:val="36"/>
              </w:rPr>
            </w:pPr>
            <w:r w:rsidRPr="00EA578A">
              <w:rPr>
                <w:bCs/>
                <w:sz w:val="36"/>
                <w:szCs w:val="36"/>
              </w:rPr>
              <w:t>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1</w:t>
            </w:r>
          </w:p>
        </w:tc>
      </w:tr>
      <w:tr w:rsidR="00E814B5" w:rsidRPr="00EA578A" w:rsidTr="00E814B5">
        <w:tc>
          <w:tcPr>
            <w:tcW w:w="1305" w:type="dxa"/>
            <w:vMerge/>
          </w:tcPr>
          <w:p w:rsidR="00E814B5" w:rsidRPr="00EA578A" w:rsidRDefault="00E814B5" w:rsidP="003248D3">
            <w:pPr>
              <w:rPr>
                <w:b/>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Pr="00EA578A" w:rsidRDefault="00E814B5" w:rsidP="003248D3">
            <w:pPr>
              <w:rPr>
                <w:bCs/>
                <w:sz w:val="36"/>
                <w:szCs w:val="36"/>
              </w:rPr>
            </w:pPr>
            <w:r w:rsidRPr="00EA578A">
              <w:rPr>
                <w:bCs/>
                <w:sz w:val="36"/>
                <w:szCs w:val="36"/>
              </w:rPr>
              <w:t>Incorrect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2</w:t>
            </w:r>
          </w:p>
        </w:tc>
      </w:tr>
      <w:tr w:rsidR="00E814B5" w:rsidRPr="00EA578A" w:rsidTr="00E814B5">
        <w:tc>
          <w:tcPr>
            <w:tcW w:w="1305" w:type="dxa"/>
            <w:vMerge/>
          </w:tcPr>
          <w:p w:rsidR="00E814B5" w:rsidRPr="00EA578A" w:rsidRDefault="00E814B5" w:rsidP="003248D3">
            <w:pPr>
              <w:rPr>
                <w:b/>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Default="00E814B5" w:rsidP="003248D3">
            <w:pPr>
              <w:rPr>
                <w:bCs/>
                <w:sz w:val="36"/>
                <w:szCs w:val="36"/>
              </w:rPr>
            </w:pPr>
            <w:r w:rsidRPr="00EA578A">
              <w:rPr>
                <w:bCs/>
                <w:sz w:val="36"/>
                <w:szCs w:val="36"/>
              </w:rPr>
              <w:t>Other (describe)</w:t>
            </w:r>
          </w:p>
          <w:p w:rsidR="00E814B5" w:rsidRDefault="00E814B5" w:rsidP="003248D3">
            <w:pPr>
              <w:pBdr>
                <w:bottom w:val="single" w:sz="12" w:space="1" w:color="auto"/>
              </w:pBdr>
              <w:rPr>
                <w:bCs/>
                <w:sz w:val="36"/>
                <w:szCs w:val="36"/>
              </w:rPr>
            </w:pP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3</w:t>
            </w:r>
          </w:p>
          <w:p w:rsidR="00E814B5" w:rsidRPr="00EA578A" w:rsidRDefault="00E814B5" w:rsidP="003248D3">
            <w:pPr>
              <w:jc w:val="center"/>
              <w:rPr>
                <w:bCs/>
                <w:sz w:val="36"/>
                <w:szCs w:val="36"/>
              </w:rPr>
            </w:pPr>
          </w:p>
        </w:tc>
      </w:tr>
      <w:tr w:rsidR="00E814B5" w:rsidRPr="00EA578A" w:rsidTr="00E814B5">
        <w:tc>
          <w:tcPr>
            <w:tcW w:w="1305" w:type="dxa"/>
            <w:vMerge/>
          </w:tcPr>
          <w:p w:rsidR="00E814B5" w:rsidRPr="00EA578A" w:rsidRDefault="00E814B5" w:rsidP="003248D3">
            <w:pPr>
              <w:rPr>
                <w:b/>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Default="00E814B5" w:rsidP="00E814B5">
            <w:pPr>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Default="00E814B5" w:rsidP="00E814B5">
            <w:pPr>
              <w:rPr>
                <w:bCs/>
                <w:sz w:val="36"/>
                <w:szCs w:val="36"/>
              </w:rPr>
            </w:pPr>
          </w:p>
          <w:p w:rsidR="00FC3CEB" w:rsidRDefault="00FC3CEB" w:rsidP="00E814B5">
            <w:pPr>
              <w:rPr>
                <w:bCs/>
                <w:sz w:val="36"/>
                <w:szCs w:val="36"/>
              </w:rPr>
            </w:pPr>
          </w:p>
          <w:p w:rsidR="00FC3CEB" w:rsidRPr="00EA578A" w:rsidRDefault="00FC3CEB" w:rsidP="00E814B5">
            <w:pPr>
              <w:rPr>
                <w:bCs/>
                <w:sz w:val="36"/>
                <w:szCs w:val="36"/>
              </w:rPr>
            </w:pPr>
          </w:p>
        </w:tc>
        <w:tc>
          <w:tcPr>
            <w:tcW w:w="1316" w:type="dxa"/>
          </w:tcPr>
          <w:p w:rsidR="00E814B5" w:rsidRPr="00EA578A" w:rsidRDefault="00E814B5" w:rsidP="003248D3">
            <w:pPr>
              <w:jc w:val="center"/>
              <w:rPr>
                <w:bCs/>
                <w:sz w:val="36"/>
                <w:szCs w:val="36"/>
              </w:rPr>
            </w:pPr>
            <w:r w:rsidRPr="00EA578A">
              <w:rPr>
                <w:rFonts w:ascii="Arial" w:hAnsi="Arial" w:cs="Arial"/>
                <w:bCs/>
                <w:sz w:val="36"/>
                <w:szCs w:val="36"/>
              </w:rPr>
              <w:t>999</w:t>
            </w:r>
          </w:p>
        </w:tc>
      </w:tr>
      <w:tr w:rsidR="00E814B5" w:rsidRPr="00EA578A" w:rsidTr="00E814B5">
        <w:tc>
          <w:tcPr>
            <w:tcW w:w="1305" w:type="dxa"/>
            <w:vMerge w:val="restart"/>
          </w:tcPr>
          <w:p w:rsidR="00E814B5" w:rsidRPr="00EA578A" w:rsidRDefault="00E814B5" w:rsidP="003248D3">
            <w:pPr>
              <w:rPr>
                <w:bCs/>
                <w:sz w:val="28"/>
                <w:szCs w:val="28"/>
              </w:rPr>
            </w:pPr>
            <w:r w:rsidRPr="00EA578A">
              <w:rPr>
                <w:bCs/>
                <w:sz w:val="28"/>
                <w:szCs w:val="28"/>
              </w:rPr>
              <w:lastRenderedPageBreak/>
              <w:t>CA16</w:t>
            </w:r>
          </w:p>
        </w:tc>
        <w:tc>
          <w:tcPr>
            <w:tcW w:w="3368" w:type="dxa"/>
            <w:vMerge w:val="restart"/>
          </w:tcPr>
          <w:p w:rsidR="00E814B5" w:rsidRPr="00EA578A" w:rsidRDefault="00E814B5" w:rsidP="003248D3">
            <w:pPr>
              <w:rPr>
                <w:bCs/>
                <w:sz w:val="36"/>
                <w:szCs w:val="36"/>
              </w:rPr>
            </w:pPr>
            <w:r w:rsidRPr="00EA578A">
              <w:rPr>
                <w:bCs/>
                <w:sz w:val="36"/>
                <w:szCs w:val="36"/>
              </w:rPr>
              <w:t xml:space="preserve">What people can eat food for? </w:t>
            </w:r>
          </w:p>
          <w:p w:rsidR="00E814B5" w:rsidRPr="00EA578A" w:rsidRDefault="00E814B5" w:rsidP="003248D3">
            <w:pPr>
              <w:rPr>
                <w:bCs/>
                <w:i/>
                <w:iCs/>
                <w:sz w:val="36"/>
                <w:szCs w:val="36"/>
              </w:rPr>
            </w:pPr>
            <w:r w:rsidRPr="00EA578A">
              <w:rPr>
                <w:bCs/>
                <w:sz w:val="36"/>
                <w:szCs w:val="36"/>
              </w:rPr>
              <w:t>(</w:t>
            </w:r>
            <w:r w:rsidRPr="00EA578A">
              <w:rPr>
                <w:bCs/>
                <w:i/>
                <w:iCs/>
                <w:sz w:val="36"/>
                <w:szCs w:val="36"/>
              </w:rPr>
              <w:t>Correct answer: they are hungry OR to fill their belly OR to grow OR to get strong)</w:t>
            </w:r>
          </w:p>
        </w:tc>
        <w:tc>
          <w:tcPr>
            <w:tcW w:w="3587" w:type="dxa"/>
          </w:tcPr>
          <w:p w:rsidR="00E814B5" w:rsidRPr="00EA578A" w:rsidRDefault="00E814B5" w:rsidP="003248D3">
            <w:pPr>
              <w:rPr>
                <w:bCs/>
                <w:sz w:val="36"/>
                <w:szCs w:val="36"/>
              </w:rPr>
            </w:pPr>
            <w:r w:rsidRPr="00EA578A">
              <w:rPr>
                <w:bCs/>
                <w:sz w:val="36"/>
                <w:szCs w:val="36"/>
              </w:rPr>
              <w:t>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1</w:t>
            </w:r>
          </w:p>
        </w:tc>
      </w:tr>
      <w:tr w:rsidR="00E814B5" w:rsidRPr="00EA578A" w:rsidTr="00E814B5">
        <w:tc>
          <w:tcPr>
            <w:tcW w:w="1305" w:type="dxa"/>
            <w:vMerge/>
          </w:tcPr>
          <w:p w:rsidR="00E814B5" w:rsidRPr="00EA578A" w:rsidRDefault="00E814B5" w:rsidP="003248D3">
            <w:pPr>
              <w:rPr>
                <w:bCs/>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Pr="00EA578A" w:rsidRDefault="00E814B5" w:rsidP="003248D3">
            <w:pPr>
              <w:rPr>
                <w:bCs/>
                <w:sz w:val="36"/>
                <w:szCs w:val="36"/>
              </w:rPr>
            </w:pPr>
            <w:r w:rsidRPr="00EA578A">
              <w:rPr>
                <w:bCs/>
                <w:sz w:val="36"/>
                <w:szCs w:val="36"/>
              </w:rPr>
              <w:t>Incorrect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2</w:t>
            </w:r>
          </w:p>
        </w:tc>
      </w:tr>
      <w:tr w:rsidR="00E814B5" w:rsidRPr="00EA578A" w:rsidTr="00E814B5">
        <w:tc>
          <w:tcPr>
            <w:tcW w:w="1305" w:type="dxa"/>
            <w:vMerge/>
          </w:tcPr>
          <w:p w:rsidR="00E814B5" w:rsidRPr="00EA578A" w:rsidRDefault="00E814B5" w:rsidP="003248D3">
            <w:pPr>
              <w:rPr>
                <w:bCs/>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Default="00E814B5" w:rsidP="003248D3">
            <w:pPr>
              <w:rPr>
                <w:bCs/>
                <w:sz w:val="36"/>
                <w:szCs w:val="36"/>
              </w:rPr>
            </w:pPr>
            <w:r w:rsidRPr="00EA578A">
              <w:rPr>
                <w:bCs/>
                <w:sz w:val="36"/>
                <w:szCs w:val="36"/>
              </w:rPr>
              <w:t>Other (describe)</w:t>
            </w:r>
          </w:p>
          <w:p w:rsidR="00E814B5" w:rsidRDefault="00E814B5" w:rsidP="003248D3">
            <w:pPr>
              <w:pBdr>
                <w:bottom w:val="single" w:sz="12" w:space="1" w:color="auto"/>
              </w:pBdr>
              <w:rPr>
                <w:bCs/>
                <w:sz w:val="36"/>
                <w:szCs w:val="36"/>
              </w:rPr>
            </w:pP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3</w:t>
            </w:r>
          </w:p>
          <w:p w:rsidR="00E814B5" w:rsidRPr="00EA578A" w:rsidRDefault="00E814B5" w:rsidP="003248D3">
            <w:pPr>
              <w:jc w:val="center"/>
              <w:rPr>
                <w:bCs/>
                <w:sz w:val="36"/>
                <w:szCs w:val="36"/>
              </w:rPr>
            </w:pPr>
          </w:p>
        </w:tc>
      </w:tr>
      <w:tr w:rsidR="00E814B5" w:rsidRPr="00EA578A" w:rsidTr="00E814B5">
        <w:tc>
          <w:tcPr>
            <w:tcW w:w="1305" w:type="dxa"/>
            <w:vMerge/>
          </w:tcPr>
          <w:p w:rsidR="00E814B5" w:rsidRPr="00EA578A" w:rsidRDefault="00E814B5" w:rsidP="003248D3">
            <w:pPr>
              <w:rPr>
                <w:bCs/>
                <w:sz w:val="28"/>
                <w:szCs w:val="28"/>
              </w:rPr>
            </w:pPr>
          </w:p>
        </w:tc>
        <w:tc>
          <w:tcPr>
            <w:tcW w:w="3368" w:type="dxa"/>
            <w:vMerge/>
          </w:tcPr>
          <w:p w:rsidR="00E814B5" w:rsidRPr="00EA578A" w:rsidRDefault="00E814B5" w:rsidP="003248D3">
            <w:pPr>
              <w:rPr>
                <w:b/>
                <w:sz w:val="36"/>
                <w:szCs w:val="36"/>
                <w:u w:val="single"/>
              </w:rPr>
            </w:pPr>
          </w:p>
        </w:tc>
        <w:tc>
          <w:tcPr>
            <w:tcW w:w="3587" w:type="dxa"/>
          </w:tcPr>
          <w:p w:rsidR="00E814B5" w:rsidRDefault="00E814B5" w:rsidP="003248D3">
            <w:pPr>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rFonts w:ascii="Arial" w:hAnsi="Arial" w:cs="Arial"/>
                <w:bCs/>
                <w:sz w:val="36"/>
                <w:szCs w:val="36"/>
              </w:rPr>
              <w:t>999</w:t>
            </w:r>
          </w:p>
        </w:tc>
      </w:tr>
      <w:tr w:rsidR="00E814B5" w:rsidRPr="00EA578A" w:rsidTr="00E814B5">
        <w:tc>
          <w:tcPr>
            <w:tcW w:w="1305" w:type="dxa"/>
            <w:vMerge w:val="restart"/>
          </w:tcPr>
          <w:p w:rsidR="00E814B5" w:rsidRPr="00EA578A" w:rsidRDefault="00E814B5" w:rsidP="003248D3">
            <w:pPr>
              <w:rPr>
                <w:bCs/>
                <w:sz w:val="28"/>
                <w:szCs w:val="28"/>
              </w:rPr>
            </w:pPr>
            <w:r w:rsidRPr="00EA578A">
              <w:rPr>
                <w:bCs/>
                <w:sz w:val="28"/>
                <w:szCs w:val="28"/>
              </w:rPr>
              <w:t>CA17</w:t>
            </w:r>
          </w:p>
        </w:tc>
        <w:tc>
          <w:tcPr>
            <w:tcW w:w="3368" w:type="dxa"/>
            <w:vMerge w:val="restart"/>
          </w:tcPr>
          <w:p w:rsidR="00E814B5" w:rsidRPr="00EA578A" w:rsidRDefault="00E814B5" w:rsidP="003248D3">
            <w:pPr>
              <w:rPr>
                <w:bCs/>
                <w:sz w:val="36"/>
                <w:szCs w:val="36"/>
              </w:rPr>
            </w:pPr>
            <w:r w:rsidRPr="00EA578A">
              <w:rPr>
                <w:bCs/>
                <w:sz w:val="36"/>
                <w:szCs w:val="36"/>
              </w:rPr>
              <w:t>What people can laugh for?</w:t>
            </w:r>
          </w:p>
          <w:p w:rsidR="00E814B5" w:rsidRPr="00EA578A" w:rsidRDefault="00E814B5" w:rsidP="003248D3">
            <w:pPr>
              <w:rPr>
                <w:bCs/>
                <w:i/>
                <w:iCs/>
                <w:sz w:val="36"/>
                <w:szCs w:val="36"/>
              </w:rPr>
            </w:pPr>
            <w:r w:rsidRPr="00EA578A">
              <w:rPr>
                <w:bCs/>
                <w:i/>
                <w:iCs/>
                <w:sz w:val="36"/>
                <w:szCs w:val="36"/>
              </w:rPr>
              <w:t>(Correct answers: when something funny happens OR when they hear a joke or funny story)</w:t>
            </w:r>
          </w:p>
        </w:tc>
        <w:tc>
          <w:tcPr>
            <w:tcW w:w="3587" w:type="dxa"/>
          </w:tcPr>
          <w:p w:rsidR="00E814B5" w:rsidRPr="00EA578A" w:rsidRDefault="00E814B5" w:rsidP="003248D3">
            <w:pPr>
              <w:rPr>
                <w:bCs/>
                <w:sz w:val="36"/>
                <w:szCs w:val="36"/>
              </w:rPr>
            </w:pPr>
            <w:r w:rsidRPr="00EA578A">
              <w:rPr>
                <w:bCs/>
                <w:sz w:val="36"/>
                <w:szCs w:val="36"/>
              </w:rPr>
              <w:t>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1</w:t>
            </w:r>
          </w:p>
        </w:tc>
      </w:tr>
      <w:tr w:rsidR="00E814B5" w:rsidRPr="00EA578A" w:rsidTr="00E814B5">
        <w:tc>
          <w:tcPr>
            <w:tcW w:w="1305" w:type="dxa"/>
            <w:vMerge/>
          </w:tcPr>
          <w:p w:rsidR="00E814B5" w:rsidRPr="00EA578A" w:rsidRDefault="00E814B5" w:rsidP="003248D3">
            <w:pPr>
              <w:rPr>
                <w:bCs/>
                <w:sz w:val="28"/>
                <w:szCs w:val="28"/>
              </w:rPr>
            </w:pPr>
          </w:p>
        </w:tc>
        <w:tc>
          <w:tcPr>
            <w:tcW w:w="3368" w:type="dxa"/>
            <w:vMerge/>
          </w:tcPr>
          <w:p w:rsidR="00E814B5" w:rsidRPr="00EA578A" w:rsidRDefault="00E814B5" w:rsidP="003248D3">
            <w:pPr>
              <w:rPr>
                <w:bCs/>
                <w:sz w:val="36"/>
                <w:szCs w:val="36"/>
              </w:rPr>
            </w:pPr>
          </w:p>
        </w:tc>
        <w:tc>
          <w:tcPr>
            <w:tcW w:w="3587" w:type="dxa"/>
          </w:tcPr>
          <w:p w:rsidR="00E814B5" w:rsidRPr="00EA578A" w:rsidRDefault="00E814B5" w:rsidP="003248D3">
            <w:pPr>
              <w:rPr>
                <w:bCs/>
                <w:sz w:val="36"/>
                <w:szCs w:val="36"/>
              </w:rPr>
            </w:pPr>
            <w:r w:rsidRPr="00EA578A">
              <w:rPr>
                <w:bCs/>
                <w:sz w:val="36"/>
                <w:szCs w:val="36"/>
              </w:rPr>
              <w:t>Incorrect</w:t>
            </w: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2</w:t>
            </w:r>
          </w:p>
        </w:tc>
      </w:tr>
      <w:tr w:rsidR="00E814B5" w:rsidRPr="00EA578A" w:rsidTr="00E814B5">
        <w:tc>
          <w:tcPr>
            <w:tcW w:w="1305" w:type="dxa"/>
            <w:vMerge/>
          </w:tcPr>
          <w:p w:rsidR="00E814B5" w:rsidRPr="00EA578A" w:rsidRDefault="00E814B5" w:rsidP="003248D3">
            <w:pPr>
              <w:rPr>
                <w:bCs/>
                <w:sz w:val="28"/>
                <w:szCs w:val="28"/>
              </w:rPr>
            </w:pPr>
          </w:p>
        </w:tc>
        <w:tc>
          <w:tcPr>
            <w:tcW w:w="3368" w:type="dxa"/>
            <w:vMerge/>
          </w:tcPr>
          <w:p w:rsidR="00E814B5" w:rsidRPr="00EA578A" w:rsidRDefault="00E814B5" w:rsidP="003248D3">
            <w:pPr>
              <w:rPr>
                <w:bCs/>
                <w:sz w:val="36"/>
                <w:szCs w:val="36"/>
              </w:rPr>
            </w:pPr>
          </w:p>
        </w:tc>
        <w:tc>
          <w:tcPr>
            <w:tcW w:w="3587" w:type="dxa"/>
          </w:tcPr>
          <w:p w:rsidR="00E814B5" w:rsidRDefault="00E814B5" w:rsidP="003248D3">
            <w:pPr>
              <w:pBdr>
                <w:bottom w:val="single" w:sz="12" w:space="1" w:color="auto"/>
              </w:pBdr>
              <w:rPr>
                <w:bCs/>
                <w:sz w:val="36"/>
                <w:szCs w:val="36"/>
              </w:rPr>
            </w:pPr>
            <w:r w:rsidRPr="00EA578A">
              <w:rPr>
                <w:bCs/>
                <w:sz w:val="36"/>
                <w:szCs w:val="36"/>
              </w:rPr>
              <w:t>Other (describe)</w:t>
            </w:r>
          </w:p>
          <w:p w:rsidR="00E814B5" w:rsidRPr="00EA578A" w:rsidRDefault="00E814B5" w:rsidP="003248D3">
            <w:pPr>
              <w:pBdr>
                <w:bottom w:val="single" w:sz="12" w:space="1" w:color="auto"/>
              </w:pBdr>
              <w:rPr>
                <w:bCs/>
                <w:sz w:val="36"/>
                <w:szCs w:val="36"/>
              </w:rPr>
            </w:pPr>
          </w:p>
          <w:p w:rsidR="00E814B5" w:rsidRPr="00EA578A" w:rsidRDefault="00E814B5" w:rsidP="003248D3">
            <w:pPr>
              <w:rPr>
                <w:bCs/>
                <w:sz w:val="36"/>
                <w:szCs w:val="36"/>
              </w:rPr>
            </w:pPr>
          </w:p>
        </w:tc>
        <w:tc>
          <w:tcPr>
            <w:tcW w:w="1316" w:type="dxa"/>
          </w:tcPr>
          <w:p w:rsidR="00E814B5" w:rsidRPr="00EA578A" w:rsidRDefault="00E814B5" w:rsidP="003248D3">
            <w:pPr>
              <w:jc w:val="center"/>
              <w:rPr>
                <w:bCs/>
                <w:sz w:val="36"/>
                <w:szCs w:val="36"/>
              </w:rPr>
            </w:pPr>
            <w:r w:rsidRPr="00EA578A">
              <w:rPr>
                <w:bCs/>
                <w:sz w:val="36"/>
                <w:szCs w:val="36"/>
              </w:rPr>
              <w:t>3</w:t>
            </w:r>
          </w:p>
          <w:p w:rsidR="00E814B5" w:rsidRPr="00EA578A" w:rsidRDefault="00E814B5" w:rsidP="003248D3">
            <w:pPr>
              <w:jc w:val="center"/>
              <w:rPr>
                <w:bCs/>
                <w:sz w:val="36"/>
                <w:szCs w:val="36"/>
              </w:rPr>
            </w:pPr>
          </w:p>
        </w:tc>
      </w:tr>
      <w:tr w:rsidR="00E814B5" w:rsidRPr="00F946F5" w:rsidTr="00E814B5">
        <w:tc>
          <w:tcPr>
            <w:tcW w:w="1305" w:type="dxa"/>
            <w:vMerge/>
          </w:tcPr>
          <w:p w:rsidR="00E814B5" w:rsidRPr="00EA578A" w:rsidRDefault="00E814B5" w:rsidP="003248D3">
            <w:pPr>
              <w:rPr>
                <w:bCs/>
                <w:sz w:val="28"/>
                <w:szCs w:val="28"/>
              </w:rPr>
            </w:pPr>
          </w:p>
        </w:tc>
        <w:tc>
          <w:tcPr>
            <w:tcW w:w="3368" w:type="dxa"/>
            <w:vMerge/>
          </w:tcPr>
          <w:p w:rsidR="00E814B5" w:rsidRPr="00EA578A" w:rsidRDefault="00E814B5" w:rsidP="003248D3">
            <w:pPr>
              <w:rPr>
                <w:bCs/>
                <w:sz w:val="36"/>
                <w:szCs w:val="36"/>
              </w:rPr>
            </w:pPr>
          </w:p>
        </w:tc>
        <w:tc>
          <w:tcPr>
            <w:tcW w:w="3587" w:type="dxa"/>
          </w:tcPr>
          <w:p w:rsidR="00E814B5" w:rsidRDefault="00E814B5" w:rsidP="00E814B5">
            <w:pPr>
              <w:rPr>
                <w:rFonts w:ascii="Arial" w:hAnsi="Arial" w:cs="Arial"/>
                <w:bCs/>
                <w:sz w:val="36"/>
                <w:szCs w:val="36"/>
              </w:rPr>
            </w:pPr>
            <w:r>
              <w:rPr>
                <w:rFonts w:ascii="Arial" w:hAnsi="Arial" w:cs="Arial"/>
                <w:bCs/>
                <w:sz w:val="36"/>
                <w:szCs w:val="36"/>
              </w:rPr>
              <w:t>Don’t know/</w:t>
            </w:r>
            <w:r w:rsidRPr="00EA578A">
              <w:rPr>
                <w:rFonts w:ascii="Arial" w:hAnsi="Arial" w:cs="Arial"/>
                <w:bCs/>
                <w:sz w:val="36"/>
                <w:szCs w:val="36"/>
              </w:rPr>
              <w:t>Refuse</w:t>
            </w:r>
          </w:p>
          <w:p w:rsidR="00E814B5" w:rsidRPr="00EA578A" w:rsidRDefault="00E814B5" w:rsidP="00E814B5">
            <w:pPr>
              <w:rPr>
                <w:bCs/>
                <w:sz w:val="36"/>
                <w:szCs w:val="36"/>
              </w:rPr>
            </w:pPr>
          </w:p>
        </w:tc>
        <w:tc>
          <w:tcPr>
            <w:tcW w:w="1316" w:type="dxa"/>
          </w:tcPr>
          <w:p w:rsidR="00E814B5" w:rsidRPr="00EA578A" w:rsidRDefault="00E814B5" w:rsidP="003248D3">
            <w:pPr>
              <w:jc w:val="center"/>
              <w:rPr>
                <w:bCs/>
                <w:sz w:val="36"/>
                <w:szCs w:val="36"/>
              </w:rPr>
            </w:pPr>
            <w:r w:rsidRPr="00EA578A">
              <w:rPr>
                <w:rFonts w:ascii="Arial" w:hAnsi="Arial" w:cs="Arial"/>
                <w:bCs/>
                <w:sz w:val="36"/>
                <w:szCs w:val="36"/>
              </w:rPr>
              <w:t>999</w:t>
            </w:r>
          </w:p>
        </w:tc>
      </w:tr>
    </w:tbl>
    <w:p w:rsidR="00E05F90" w:rsidRPr="00F946F5" w:rsidRDefault="00E05F90" w:rsidP="00BE7261">
      <w:pPr>
        <w:rPr>
          <w:rFonts w:ascii="Arial" w:hAnsi="Arial" w:cs="Arial"/>
          <w:b/>
          <w:sz w:val="36"/>
          <w:szCs w:val="36"/>
          <w:highlight w:val="yellow"/>
          <w:u w:val="single"/>
        </w:rPr>
      </w:pPr>
    </w:p>
    <w:p w:rsidR="004803DB" w:rsidRPr="00F946F5" w:rsidRDefault="00F24084" w:rsidP="003D7498">
      <w:pPr>
        <w:rPr>
          <w:rFonts w:ascii="Arial" w:hAnsi="Arial" w:cs="Arial"/>
          <w:b/>
          <w:i/>
          <w:sz w:val="36"/>
          <w:szCs w:val="36"/>
          <w:u w:val="single"/>
        </w:rPr>
      </w:pPr>
      <w:r w:rsidRPr="00F946F5">
        <w:rPr>
          <w:rFonts w:ascii="Arial" w:hAnsi="Arial" w:cs="Arial"/>
          <w:b/>
          <w:sz w:val="36"/>
          <w:szCs w:val="36"/>
          <w:u w:val="single"/>
        </w:rPr>
        <w:t>STORIES</w:t>
      </w:r>
    </w:p>
    <w:p w:rsidR="004D7B20" w:rsidRPr="00F946F5" w:rsidRDefault="008868F9" w:rsidP="004D7B20">
      <w:pPr>
        <w:rPr>
          <w:rFonts w:ascii="Arial" w:hAnsi="Arial" w:cs="Arial"/>
          <w:b/>
          <w:i/>
          <w:sz w:val="36"/>
          <w:szCs w:val="36"/>
        </w:rPr>
      </w:pPr>
      <w:r w:rsidRPr="00F946F5">
        <w:rPr>
          <w:rFonts w:ascii="Arial" w:hAnsi="Arial" w:cs="Arial"/>
          <w:b/>
          <w:i/>
          <w:sz w:val="36"/>
          <w:szCs w:val="36"/>
        </w:rPr>
        <w:t>Next we will play a story game!</w:t>
      </w:r>
      <w:r w:rsidR="00F24084" w:rsidRPr="00F946F5">
        <w:rPr>
          <w:rFonts w:ascii="Arial" w:hAnsi="Arial" w:cs="Arial"/>
          <w:b/>
          <w:i/>
          <w:sz w:val="36"/>
          <w:szCs w:val="36"/>
        </w:rPr>
        <w:t xml:space="preserve"> </w:t>
      </w:r>
      <w:r w:rsidR="00287D26" w:rsidRPr="00F946F5">
        <w:rPr>
          <w:rFonts w:ascii="Arial" w:hAnsi="Arial" w:cs="Arial"/>
          <w:b/>
          <w:bCs/>
          <w:i/>
          <w:sz w:val="36"/>
          <w:szCs w:val="36"/>
        </w:rPr>
        <w:t xml:space="preserve">I will tell you a story two times. </w:t>
      </w:r>
      <w:r w:rsidR="004D7B20" w:rsidRPr="00F946F5">
        <w:rPr>
          <w:rFonts w:ascii="Arial" w:hAnsi="Arial" w:cs="Arial"/>
          <w:b/>
          <w:bCs/>
          <w:i/>
          <w:sz w:val="36"/>
          <w:szCs w:val="36"/>
        </w:rPr>
        <w:t xml:space="preserve"> </w:t>
      </w:r>
      <w:r w:rsidR="00287D26" w:rsidRPr="00F946F5">
        <w:rPr>
          <w:rFonts w:ascii="Arial" w:hAnsi="Arial" w:cs="Arial"/>
          <w:b/>
          <w:bCs/>
          <w:i/>
          <w:sz w:val="36"/>
          <w:szCs w:val="36"/>
        </w:rPr>
        <w:t>When</w:t>
      </w:r>
      <w:r w:rsidR="009747F0" w:rsidRPr="00F946F5">
        <w:rPr>
          <w:rFonts w:ascii="Arial" w:hAnsi="Arial" w:cs="Arial"/>
          <w:b/>
          <w:bCs/>
          <w:i/>
          <w:sz w:val="36"/>
          <w:szCs w:val="36"/>
        </w:rPr>
        <w:t xml:space="preserve"> I </w:t>
      </w:r>
      <w:r w:rsidRPr="00F946F5">
        <w:rPr>
          <w:rFonts w:ascii="Arial" w:hAnsi="Arial" w:cs="Arial"/>
          <w:b/>
          <w:bCs/>
          <w:i/>
          <w:sz w:val="36"/>
          <w:szCs w:val="36"/>
        </w:rPr>
        <w:t xml:space="preserve">finished I will ask you </w:t>
      </w:r>
      <w:r w:rsidR="00F24084" w:rsidRPr="00F946F5">
        <w:rPr>
          <w:rFonts w:ascii="Arial" w:hAnsi="Arial" w:cs="Arial"/>
          <w:b/>
          <w:bCs/>
          <w:i/>
          <w:sz w:val="36"/>
          <w:szCs w:val="36"/>
        </w:rPr>
        <w:t xml:space="preserve">questions about the stories. </w:t>
      </w:r>
      <w:r w:rsidR="004D7B20" w:rsidRPr="00F946F5">
        <w:rPr>
          <w:rFonts w:ascii="Arial" w:hAnsi="Arial" w:cs="Arial"/>
          <w:b/>
          <w:bCs/>
          <w:i/>
          <w:sz w:val="36"/>
          <w:szCs w:val="36"/>
        </w:rPr>
        <w:t xml:space="preserve">Do you understand? </w:t>
      </w:r>
    </w:p>
    <w:p w:rsidR="00E814B5" w:rsidRDefault="00E814B5" w:rsidP="004D7B20">
      <w:pPr>
        <w:rPr>
          <w:rFonts w:ascii="Arial" w:hAnsi="Arial" w:cs="Arial"/>
          <w:b/>
          <w:sz w:val="36"/>
          <w:szCs w:val="36"/>
          <w:u w:val="single"/>
        </w:rPr>
      </w:pPr>
    </w:p>
    <w:p w:rsidR="00E814B5" w:rsidRDefault="00E814B5" w:rsidP="004D7B20">
      <w:pPr>
        <w:rPr>
          <w:rFonts w:ascii="Arial" w:hAnsi="Arial" w:cs="Arial"/>
          <w:b/>
          <w:sz w:val="36"/>
          <w:szCs w:val="36"/>
          <w:u w:val="single"/>
        </w:rPr>
      </w:pPr>
    </w:p>
    <w:p w:rsidR="00E814B5" w:rsidRDefault="00E814B5" w:rsidP="004D7B20">
      <w:pPr>
        <w:rPr>
          <w:rFonts w:ascii="Arial" w:hAnsi="Arial" w:cs="Arial"/>
          <w:b/>
          <w:sz w:val="36"/>
          <w:szCs w:val="36"/>
          <w:u w:val="single"/>
        </w:rPr>
      </w:pPr>
    </w:p>
    <w:p w:rsidR="0046326E" w:rsidRPr="00F946F5" w:rsidRDefault="00EE1799" w:rsidP="004D7B20">
      <w:pPr>
        <w:rPr>
          <w:rFonts w:ascii="Arial" w:hAnsi="Arial" w:cs="Arial"/>
          <w:i/>
          <w:sz w:val="36"/>
          <w:szCs w:val="36"/>
        </w:rPr>
      </w:pPr>
      <w:r w:rsidRPr="00F946F5">
        <w:rPr>
          <w:rFonts w:ascii="Arial" w:hAnsi="Arial" w:cs="Arial"/>
          <w:b/>
          <w:sz w:val="36"/>
          <w:szCs w:val="36"/>
          <w:u w:val="single"/>
        </w:rPr>
        <w:lastRenderedPageBreak/>
        <w:t>PRACTICE STOR</w:t>
      </w:r>
      <w:r w:rsidR="008868F9" w:rsidRPr="00F946F5">
        <w:rPr>
          <w:rFonts w:ascii="Arial" w:hAnsi="Arial" w:cs="Arial"/>
          <w:b/>
          <w:sz w:val="36"/>
          <w:szCs w:val="36"/>
          <w:u w:val="single"/>
        </w:rPr>
        <w:t>Y</w:t>
      </w:r>
      <w:r w:rsidR="008868F9" w:rsidRPr="00F946F5">
        <w:rPr>
          <w:rFonts w:ascii="Arial" w:hAnsi="Arial" w:cs="Arial"/>
          <w:i/>
          <w:sz w:val="36"/>
          <w:szCs w:val="36"/>
        </w:rPr>
        <w:t xml:space="preserve"> (Read twice)</w:t>
      </w:r>
      <w:r w:rsidRPr="00F946F5">
        <w:rPr>
          <w:rFonts w:ascii="Arial" w:hAnsi="Arial" w:cs="Arial"/>
          <w:i/>
          <w:sz w:val="36"/>
          <w:szCs w:val="36"/>
        </w:rPr>
        <w:t xml:space="preserve"> </w:t>
      </w:r>
    </w:p>
    <w:p w:rsidR="009E422A" w:rsidRPr="00F946F5" w:rsidRDefault="005025E1" w:rsidP="0012705D">
      <w:pPr>
        <w:rPr>
          <w:rFonts w:ascii="Arial" w:hAnsi="Arial" w:cs="Arial"/>
          <w:sz w:val="36"/>
          <w:szCs w:val="36"/>
        </w:rPr>
      </w:pPr>
      <w:proofErr w:type="spellStart"/>
      <w:r w:rsidRPr="00F946F5">
        <w:rPr>
          <w:rFonts w:ascii="Arial" w:hAnsi="Arial" w:cs="Arial"/>
          <w:sz w:val="36"/>
          <w:szCs w:val="36"/>
        </w:rPr>
        <w:t>M</w:t>
      </w:r>
      <w:r w:rsidR="00AF7A71" w:rsidRPr="00F946F5">
        <w:rPr>
          <w:rFonts w:ascii="Arial" w:hAnsi="Arial" w:cs="Arial"/>
          <w:sz w:val="36"/>
          <w:szCs w:val="36"/>
        </w:rPr>
        <w:t>usu</w:t>
      </w:r>
      <w:proofErr w:type="spellEnd"/>
      <w:r w:rsidR="00AF7A71" w:rsidRPr="00F946F5">
        <w:rPr>
          <w:rFonts w:ascii="Arial" w:hAnsi="Arial" w:cs="Arial"/>
          <w:sz w:val="36"/>
          <w:szCs w:val="36"/>
        </w:rPr>
        <w:t xml:space="preserve"> </w:t>
      </w:r>
      <w:r w:rsidRPr="00F946F5">
        <w:rPr>
          <w:rFonts w:ascii="Arial" w:hAnsi="Arial" w:cs="Arial"/>
          <w:sz w:val="36"/>
          <w:szCs w:val="36"/>
        </w:rPr>
        <w:t xml:space="preserve">and </w:t>
      </w:r>
      <w:proofErr w:type="spellStart"/>
      <w:r w:rsidR="00AF7A71" w:rsidRPr="00F946F5">
        <w:rPr>
          <w:rFonts w:ascii="Arial" w:hAnsi="Arial" w:cs="Arial"/>
          <w:sz w:val="36"/>
          <w:szCs w:val="36"/>
        </w:rPr>
        <w:t>Sonnie</w:t>
      </w:r>
      <w:proofErr w:type="spellEnd"/>
      <w:r w:rsidR="00AF7A71" w:rsidRPr="00F946F5">
        <w:rPr>
          <w:rFonts w:ascii="Arial" w:hAnsi="Arial" w:cs="Arial"/>
          <w:sz w:val="36"/>
          <w:szCs w:val="36"/>
        </w:rPr>
        <w:t xml:space="preserve"> </w:t>
      </w:r>
      <w:r w:rsidRPr="00F946F5">
        <w:rPr>
          <w:rFonts w:ascii="Arial" w:hAnsi="Arial" w:cs="Arial"/>
          <w:sz w:val="36"/>
          <w:szCs w:val="36"/>
        </w:rPr>
        <w:t xml:space="preserve">go with their mother to the market every Saturday. Their mother buys </w:t>
      </w:r>
      <w:r w:rsidR="008868F9" w:rsidRPr="00F946F5">
        <w:rPr>
          <w:rFonts w:ascii="Arial" w:hAnsi="Arial" w:cs="Arial"/>
          <w:sz w:val="36"/>
          <w:szCs w:val="36"/>
        </w:rPr>
        <w:t xml:space="preserve">plenty </w:t>
      </w:r>
      <w:r w:rsidR="00AF7A71" w:rsidRPr="00F946F5">
        <w:rPr>
          <w:rFonts w:ascii="Arial" w:hAnsi="Arial" w:cs="Arial"/>
          <w:sz w:val="36"/>
          <w:szCs w:val="36"/>
        </w:rPr>
        <w:t xml:space="preserve">food from </w:t>
      </w:r>
      <w:r w:rsidRPr="00F946F5">
        <w:rPr>
          <w:rFonts w:ascii="Arial" w:hAnsi="Arial" w:cs="Arial"/>
          <w:sz w:val="36"/>
          <w:szCs w:val="36"/>
        </w:rPr>
        <w:t xml:space="preserve">the market. </w:t>
      </w:r>
      <w:proofErr w:type="spellStart"/>
      <w:r w:rsidRPr="00F946F5">
        <w:rPr>
          <w:rFonts w:ascii="Arial" w:hAnsi="Arial" w:cs="Arial"/>
          <w:sz w:val="36"/>
          <w:szCs w:val="36"/>
        </w:rPr>
        <w:t>M</w:t>
      </w:r>
      <w:r w:rsidR="00AF7A71" w:rsidRPr="00F946F5">
        <w:rPr>
          <w:rFonts w:ascii="Arial" w:hAnsi="Arial" w:cs="Arial"/>
          <w:sz w:val="36"/>
          <w:szCs w:val="36"/>
        </w:rPr>
        <w:t>usu</w:t>
      </w:r>
      <w:proofErr w:type="spellEnd"/>
      <w:r w:rsidR="00AF7A71" w:rsidRPr="00F946F5">
        <w:rPr>
          <w:rFonts w:ascii="Arial" w:hAnsi="Arial" w:cs="Arial"/>
          <w:sz w:val="36"/>
          <w:szCs w:val="36"/>
        </w:rPr>
        <w:t xml:space="preserve"> </w:t>
      </w:r>
      <w:r w:rsidRPr="00F946F5">
        <w:rPr>
          <w:rFonts w:ascii="Arial" w:hAnsi="Arial" w:cs="Arial"/>
          <w:sz w:val="36"/>
          <w:szCs w:val="36"/>
        </w:rPr>
        <w:t xml:space="preserve">and </w:t>
      </w:r>
      <w:proofErr w:type="spellStart"/>
      <w:r w:rsidRPr="00F946F5">
        <w:rPr>
          <w:rFonts w:ascii="Arial" w:hAnsi="Arial" w:cs="Arial"/>
          <w:sz w:val="36"/>
          <w:szCs w:val="36"/>
        </w:rPr>
        <w:t>S</w:t>
      </w:r>
      <w:r w:rsidR="00AF7A71" w:rsidRPr="00F946F5">
        <w:rPr>
          <w:rFonts w:ascii="Arial" w:hAnsi="Arial" w:cs="Arial"/>
          <w:sz w:val="36"/>
          <w:szCs w:val="36"/>
        </w:rPr>
        <w:t>onnie</w:t>
      </w:r>
      <w:proofErr w:type="spellEnd"/>
      <w:r w:rsidR="00AF7A71" w:rsidRPr="00F946F5">
        <w:rPr>
          <w:rFonts w:ascii="Arial" w:hAnsi="Arial" w:cs="Arial"/>
          <w:sz w:val="36"/>
          <w:szCs w:val="36"/>
        </w:rPr>
        <w:t xml:space="preserve"> </w:t>
      </w:r>
      <w:r w:rsidRPr="00F946F5">
        <w:rPr>
          <w:rFonts w:ascii="Arial" w:hAnsi="Arial" w:cs="Arial"/>
          <w:sz w:val="36"/>
          <w:szCs w:val="36"/>
        </w:rPr>
        <w:t xml:space="preserve">help </w:t>
      </w:r>
      <w:r w:rsidR="00AF7A71" w:rsidRPr="00F946F5">
        <w:rPr>
          <w:rFonts w:ascii="Arial" w:hAnsi="Arial" w:cs="Arial"/>
          <w:sz w:val="36"/>
          <w:szCs w:val="36"/>
        </w:rPr>
        <w:t xml:space="preserve">their mother carry </w:t>
      </w:r>
      <w:r w:rsidRPr="00F946F5">
        <w:rPr>
          <w:rFonts w:ascii="Arial" w:hAnsi="Arial" w:cs="Arial"/>
          <w:sz w:val="36"/>
          <w:szCs w:val="36"/>
        </w:rPr>
        <w:t xml:space="preserve">the </w:t>
      </w:r>
      <w:r w:rsidR="00AF7A71" w:rsidRPr="00F946F5">
        <w:rPr>
          <w:rFonts w:ascii="Arial" w:hAnsi="Arial" w:cs="Arial"/>
          <w:sz w:val="36"/>
          <w:szCs w:val="36"/>
        </w:rPr>
        <w:t xml:space="preserve">food </w:t>
      </w:r>
      <w:r w:rsidRPr="00F946F5">
        <w:rPr>
          <w:rFonts w:ascii="Arial" w:hAnsi="Arial" w:cs="Arial"/>
          <w:sz w:val="36"/>
          <w:szCs w:val="36"/>
        </w:rPr>
        <w:t xml:space="preserve">back home. </w:t>
      </w:r>
    </w:p>
    <w:p w:rsidR="008868F9" w:rsidRPr="00F946F5" w:rsidRDefault="00E814B5" w:rsidP="0012705D">
      <w:pPr>
        <w:rPr>
          <w:rFonts w:ascii="Arial" w:hAnsi="Arial" w:cs="Arial"/>
          <w:sz w:val="36"/>
          <w:szCs w:val="36"/>
        </w:rPr>
      </w:pPr>
      <w:r>
        <w:rPr>
          <w:rFonts w:ascii="Arial" w:hAnsi="Arial" w:cs="Arial"/>
          <w:sz w:val="36"/>
          <w:szCs w:val="36"/>
        </w:rPr>
        <w:t>(</w:t>
      </w:r>
      <w:r w:rsidR="008868F9" w:rsidRPr="00F946F5">
        <w:rPr>
          <w:rFonts w:ascii="Arial" w:hAnsi="Arial" w:cs="Arial"/>
          <w:sz w:val="36"/>
          <w:szCs w:val="36"/>
        </w:rPr>
        <w:t>Use this story to teach the activity. Discuss the story with them and give them the answers until they understand.</w:t>
      </w:r>
      <w:r>
        <w:rPr>
          <w:rFonts w:ascii="Arial" w:hAnsi="Arial" w:cs="Arial"/>
          <w:sz w:val="36"/>
          <w:szCs w:val="36"/>
        </w:rPr>
        <w:t>)</w:t>
      </w:r>
      <w:r w:rsidR="008868F9" w:rsidRPr="00F946F5">
        <w:rPr>
          <w:rFonts w:ascii="Arial" w:hAnsi="Arial" w:cs="Arial"/>
          <w:sz w:val="36"/>
          <w:szCs w:val="36"/>
        </w:rPr>
        <w:t xml:space="preserve"> </w:t>
      </w:r>
    </w:p>
    <w:tbl>
      <w:tblPr>
        <w:tblStyle w:val="TableGrid"/>
        <w:tblW w:w="0" w:type="auto"/>
        <w:tblLayout w:type="fixed"/>
        <w:tblLook w:val="04A0"/>
      </w:tblPr>
      <w:tblGrid>
        <w:gridCol w:w="918"/>
        <w:gridCol w:w="4886"/>
        <w:gridCol w:w="2551"/>
        <w:gridCol w:w="1221"/>
      </w:tblGrid>
      <w:tr w:rsidR="00E814B5" w:rsidRPr="00F946F5" w:rsidTr="00F946F5">
        <w:tc>
          <w:tcPr>
            <w:tcW w:w="918" w:type="dxa"/>
            <w:vMerge w:val="restart"/>
          </w:tcPr>
          <w:p w:rsidR="00E814B5" w:rsidRPr="00F946F5" w:rsidRDefault="00E814B5" w:rsidP="00CA413A">
            <w:pPr>
              <w:rPr>
                <w:rFonts w:ascii="Arial" w:hAnsi="Arial" w:cs="Arial"/>
                <w:bCs/>
                <w:sz w:val="24"/>
                <w:szCs w:val="24"/>
              </w:rPr>
            </w:pPr>
            <w:r w:rsidRPr="00F946F5">
              <w:rPr>
                <w:rFonts w:ascii="Arial" w:hAnsi="Arial" w:cs="Arial"/>
                <w:bCs/>
                <w:sz w:val="24"/>
                <w:szCs w:val="24"/>
              </w:rPr>
              <w:t>Prac1</w:t>
            </w:r>
          </w:p>
        </w:tc>
        <w:tc>
          <w:tcPr>
            <w:tcW w:w="4886" w:type="dxa"/>
            <w:vMerge w:val="restart"/>
          </w:tcPr>
          <w:p w:rsidR="00E814B5" w:rsidRPr="00F946F5" w:rsidRDefault="00E814B5" w:rsidP="00CA413A">
            <w:pPr>
              <w:rPr>
                <w:rFonts w:ascii="Arial" w:hAnsi="Arial" w:cs="Arial"/>
                <w:bCs/>
                <w:sz w:val="36"/>
                <w:szCs w:val="36"/>
              </w:rPr>
            </w:pPr>
            <w:r w:rsidRPr="00F946F5">
              <w:rPr>
                <w:rFonts w:ascii="Arial" w:hAnsi="Arial" w:cs="Arial"/>
                <w:sz w:val="36"/>
                <w:szCs w:val="36"/>
              </w:rPr>
              <w:t>Where their mother can go every Saturday?</w:t>
            </w:r>
          </w:p>
          <w:p w:rsidR="00E814B5" w:rsidRPr="00F946F5" w:rsidRDefault="00E814B5" w:rsidP="008868F9">
            <w:pPr>
              <w:rPr>
                <w:rFonts w:ascii="Arial" w:hAnsi="Arial" w:cs="Arial"/>
                <w:bCs/>
                <w:sz w:val="36"/>
                <w:szCs w:val="36"/>
              </w:rPr>
            </w:pPr>
            <w:r w:rsidRPr="00F946F5">
              <w:rPr>
                <w:rFonts w:ascii="Arial" w:hAnsi="Arial" w:cs="Arial"/>
                <w:bCs/>
                <w:sz w:val="36"/>
                <w:szCs w:val="36"/>
              </w:rPr>
              <w:t>(</w:t>
            </w:r>
            <w:r w:rsidRPr="00F946F5">
              <w:rPr>
                <w:rFonts w:ascii="Arial" w:hAnsi="Arial" w:cs="Arial"/>
                <w:bCs/>
                <w:i/>
                <w:iCs/>
                <w:sz w:val="36"/>
                <w:szCs w:val="36"/>
              </w:rPr>
              <w:t>Correct answer: To the market</w:t>
            </w:r>
            <w:r w:rsidRPr="00F946F5">
              <w:rPr>
                <w:rFonts w:ascii="Arial" w:hAnsi="Arial" w:cs="Arial"/>
                <w:bCs/>
                <w:sz w:val="36"/>
                <w:szCs w:val="36"/>
              </w:rPr>
              <w:t>)</w:t>
            </w:r>
          </w:p>
        </w:tc>
        <w:tc>
          <w:tcPr>
            <w:tcW w:w="2551" w:type="dxa"/>
          </w:tcPr>
          <w:p w:rsidR="00E814B5" w:rsidRPr="00F946F5" w:rsidRDefault="00E814B5" w:rsidP="00CA413A">
            <w:pPr>
              <w:rPr>
                <w:rFonts w:ascii="Arial" w:hAnsi="Arial" w:cs="Arial"/>
                <w:bCs/>
                <w:sz w:val="36"/>
                <w:szCs w:val="36"/>
              </w:rPr>
            </w:pPr>
            <w:r w:rsidRPr="00F946F5">
              <w:rPr>
                <w:rFonts w:ascii="Arial" w:hAnsi="Arial" w:cs="Arial"/>
                <w:bCs/>
                <w:sz w:val="36"/>
                <w:szCs w:val="36"/>
              </w:rPr>
              <w:t xml:space="preserve">Correct </w:t>
            </w:r>
          </w:p>
          <w:p w:rsidR="00E814B5" w:rsidRPr="00F946F5" w:rsidRDefault="00E814B5" w:rsidP="00CA413A">
            <w:pPr>
              <w:rPr>
                <w:rFonts w:ascii="Arial" w:hAnsi="Arial" w:cs="Arial"/>
                <w:bCs/>
                <w:sz w:val="36"/>
                <w:szCs w:val="36"/>
              </w:rPr>
            </w:pP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1</w:t>
            </w:r>
          </w:p>
        </w:tc>
      </w:tr>
      <w:tr w:rsidR="00E814B5" w:rsidRPr="00F946F5" w:rsidTr="00F946F5">
        <w:tc>
          <w:tcPr>
            <w:tcW w:w="918" w:type="dxa"/>
            <w:vMerge/>
          </w:tcPr>
          <w:p w:rsidR="00E814B5" w:rsidRPr="00F946F5" w:rsidRDefault="00E814B5" w:rsidP="00CA413A">
            <w:pPr>
              <w:rPr>
                <w:rFonts w:ascii="Arial" w:hAnsi="Arial" w:cs="Arial"/>
                <w:b/>
                <w:sz w:val="24"/>
                <w:szCs w:val="24"/>
                <w:u w:val="single"/>
              </w:rPr>
            </w:pPr>
          </w:p>
        </w:tc>
        <w:tc>
          <w:tcPr>
            <w:tcW w:w="4886" w:type="dxa"/>
            <w:vMerge/>
          </w:tcPr>
          <w:p w:rsidR="00E814B5" w:rsidRPr="00F946F5" w:rsidRDefault="00E814B5" w:rsidP="00CA413A">
            <w:pPr>
              <w:rPr>
                <w:rFonts w:ascii="Arial" w:hAnsi="Arial" w:cs="Arial"/>
                <w:b/>
                <w:sz w:val="36"/>
                <w:szCs w:val="36"/>
                <w:u w:val="single"/>
              </w:rPr>
            </w:pPr>
          </w:p>
        </w:tc>
        <w:tc>
          <w:tcPr>
            <w:tcW w:w="2551" w:type="dxa"/>
          </w:tcPr>
          <w:p w:rsidR="00E814B5" w:rsidRPr="00F946F5" w:rsidRDefault="00E814B5" w:rsidP="00CA413A">
            <w:pPr>
              <w:rPr>
                <w:rFonts w:ascii="Arial" w:hAnsi="Arial" w:cs="Arial"/>
                <w:bCs/>
                <w:sz w:val="36"/>
                <w:szCs w:val="36"/>
              </w:rPr>
            </w:pPr>
            <w:r w:rsidRPr="00F946F5">
              <w:rPr>
                <w:rFonts w:ascii="Arial" w:hAnsi="Arial" w:cs="Arial"/>
                <w:bCs/>
                <w:sz w:val="36"/>
                <w:szCs w:val="36"/>
              </w:rPr>
              <w:t xml:space="preserve">Incorrect </w:t>
            </w:r>
          </w:p>
          <w:p w:rsidR="00E814B5" w:rsidRPr="00F946F5" w:rsidRDefault="00E814B5" w:rsidP="00CA413A">
            <w:pPr>
              <w:rPr>
                <w:rFonts w:ascii="Arial" w:hAnsi="Arial" w:cs="Arial"/>
                <w:bCs/>
                <w:sz w:val="36"/>
                <w:szCs w:val="36"/>
              </w:rPr>
            </w:pP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2</w:t>
            </w:r>
          </w:p>
        </w:tc>
      </w:tr>
      <w:tr w:rsidR="00E814B5" w:rsidRPr="00F946F5" w:rsidTr="00F946F5">
        <w:tc>
          <w:tcPr>
            <w:tcW w:w="918" w:type="dxa"/>
            <w:vMerge/>
          </w:tcPr>
          <w:p w:rsidR="00E814B5" w:rsidRPr="00F946F5" w:rsidRDefault="00E814B5" w:rsidP="00CA413A">
            <w:pPr>
              <w:rPr>
                <w:rFonts w:ascii="Arial" w:hAnsi="Arial" w:cs="Arial"/>
                <w:b/>
                <w:sz w:val="24"/>
                <w:szCs w:val="24"/>
                <w:u w:val="single"/>
              </w:rPr>
            </w:pPr>
          </w:p>
        </w:tc>
        <w:tc>
          <w:tcPr>
            <w:tcW w:w="4886" w:type="dxa"/>
            <w:vMerge/>
          </w:tcPr>
          <w:p w:rsidR="00E814B5" w:rsidRPr="00F946F5" w:rsidRDefault="00E814B5" w:rsidP="00CA413A">
            <w:pPr>
              <w:rPr>
                <w:rFonts w:ascii="Arial" w:hAnsi="Arial" w:cs="Arial"/>
                <w:b/>
                <w:sz w:val="36"/>
                <w:szCs w:val="36"/>
                <w:u w:val="single"/>
              </w:rPr>
            </w:pPr>
          </w:p>
        </w:tc>
        <w:tc>
          <w:tcPr>
            <w:tcW w:w="2551" w:type="dxa"/>
          </w:tcPr>
          <w:p w:rsidR="00E814B5" w:rsidRPr="00F946F5" w:rsidRDefault="00E814B5" w:rsidP="00CA413A">
            <w:pPr>
              <w:rPr>
                <w:rFonts w:ascii="Arial" w:hAnsi="Arial" w:cs="Arial"/>
                <w:bCs/>
                <w:sz w:val="36"/>
                <w:szCs w:val="36"/>
              </w:rPr>
            </w:pPr>
            <w:r>
              <w:rPr>
                <w:rFonts w:ascii="Arial" w:hAnsi="Arial" w:cs="Arial"/>
                <w:bCs/>
                <w:sz w:val="36"/>
                <w:szCs w:val="36"/>
              </w:rPr>
              <w:t>Don’t know</w:t>
            </w:r>
            <w:r w:rsidRPr="00F946F5">
              <w:rPr>
                <w:rFonts w:ascii="Arial" w:hAnsi="Arial" w:cs="Arial"/>
                <w:bCs/>
                <w:sz w:val="36"/>
                <w:szCs w:val="36"/>
              </w:rPr>
              <w:t>/Refuse</w:t>
            </w: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999</w:t>
            </w:r>
          </w:p>
        </w:tc>
      </w:tr>
      <w:tr w:rsidR="00E814B5" w:rsidRPr="00F946F5" w:rsidTr="00F946F5">
        <w:tc>
          <w:tcPr>
            <w:tcW w:w="918" w:type="dxa"/>
            <w:vMerge w:val="restart"/>
          </w:tcPr>
          <w:p w:rsidR="00E814B5" w:rsidRPr="00F946F5" w:rsidRDefault="00E814B5" w:rsidP="00CA413A">
            <w:pPr>
              <w:rPr>
                <w:rFonts w:ascii="Arial" w:hAnsi="Arial" w:cs="Arial"/>
                <w:b/>
                <w:sz w:val="24"/>
                <w:szCs w:val="24"/>
                <w:u w:val="single"/>
              </w:rPr>
            </w:pPr>
            <w:r w:rsidRPr="00F946F5">
              <w:rPr>
                <w:rFonts w:ascii="Arial" w:hAnsi="Arial" w:cs="Arial"/>
                <w:bCs/>
                <w:sz w:val="24"/>
                <w:szCs w:val="24"/>
              </w:rPr>
              <w:t>Prac2</w:t>
            </w:r>
          </w:p>
        </w:tc>
        <w:tc>
          <w:tcPr>
            <w:tcW w:w="4886" w:type="dxa"/>
            <w:vMerge w:val="restart"/>
          </w:tcPr>
          <w:p w:rsidR="00E814B5" w:rsidRPr="00F946F5" w:rsidRDefault="00E814B5" w:rsidP="00800245">
            <w:pPr>
              <w:rPr>
                <w:rFonts w:ascii="Arial" w:hAnsi="Arial" w:cs="Arial"/>
                <w:sz w:val="36"/>
                <w:szCs w:val="36"/>
              </w:rPr>
            </w:pPr>
            <w:r w:rsidRPr="00F946F5">
              <w:rPr>
                <w:rFonts w:ascii="Arial" w:hAnsi="Arial" w:cs="Arial"/>
                <w:sz w:val="36"/>
                <w:szCs w:val="36"/>
              </w:rPr>
              <w:t xml:space="preserve">What </w:t>
            </w:r>
            <w:proofErr w:type="gramStart"/>
            <w:r w:rsidRPr="00F946F5">
              <w:rPr>
                <w:rFonts w:ascii="Arial" w:hAnsi="Arial" w:cs="Arial"/>
                <w:sz w:val="36"/>
                <w:szCs w:val="36"/>
              </w:rPr>
              <w:t>thing</w:t>
            </w:r>
            <w:proofErr w:type="gramEnd"/>
            <w:r w:rsidRPr="00F946F5">
              <w:rPr>
                <w:rFonts w:ascii="Arial" w:hAnsi="Arial" w:cs="Arial"/>
                <w:sz w:val="36"/>
                <w:szCs w:val="36"/>
              </w:rPr>
              <w:t xml:space="preserve"> their mother can go buy? </w:t>
            </w:r>
          </w:p>
          <w:p w:rsidR="00E814B5" w:rsidRPr="00F946F5" w:rsidRDefault="00E814B5" w:rsidP="00800245">
            <w:pPr>
              <w:rPr>
                <w:rFonts w:ascii="Arial" w:hAnsi="Arial" w:cs="Arial"/>
                <w:sz w:val="36"/>
                <w:szCs w:val="36"/>
              </w:rPr>
            </w:pPr>
            <w:r w:rsidRPr="00F946F5">
              <w:rPr>
                <w:rFonts w:ascii="Arial" w:hAnsi="Arial" w:cs="Arial"/>
                <w:sz w:val="36"/>
                <w:szCs w:val="36"/>
              </w:rPr>
              <w:t>(Correct: food )</w:t>
            </w:r>
          </w:p>
          <w:p w:rsidR="00E814B5" w:rsidRPr="00F946F5" w:rsidRDefault="00E814B5" w:rsidP="00CA413A">
            <w:pPr>
              <w:rPr>
                <w:rFonts w:ascii="Arial" w:hAnsi="Arial" w:cs="Arial"/>
                <w:b/>
                <w:sz w:val="36"/>
                <w:szCs w:val="36"/>
                <w:u w:val="single"/>
              </w:rPr>
            </w:pPr>
          </w:p>
        </w:tc>
        <w:tc>
          <w:tcPr>
            <w:tcW w:w="2551" w:type="dxa"/>
          </w:tcPr>
          <w:p w:rsidR="00E814B5" w:rsidRPr="00F946F5" w:rsidRDefault="00E814B5" w:rsidP="009D2C1A">
            <w:pPr>
              <w:rPr>
                <w:rFonts w:ascii="Arial" w:hAnsi="Arial" w:cs="Arial"/>
                <w:bCs/>
                <w:sz w:val="36"/>
                <w:szCs w:val="36"/>
              </w:rPr>
            </w:pPr>
            <w:r w:rsidRPr="00F946F5">
              <w:rPr>
                <w:rFonts w:ascii="Arial" w:hAnsi="Arial" w:cs="Arial"/>
                <w:bCs/>
                <w:sz w:val="36"/>
                <w:szCs w:val="36"/>
              </w:rPr>
              <w:t xml:space="preserve">Correct </w:t>
            </w:r>
          </w:p>
          <w:p w:rsidR="00E814B5" w:rsidRPr="00F946F5" w:rsidRDefault="00E814B5" w:rsidP="00CA413A">
            <w:pPr>
              <w:rPr>
                <w:rFonts w:ascii="Arial" w:hAnsi="Arial" w:cs="Arial"/>
                <w:bCs/>
                <w:sz w:val="36"/>
                <w:szCs w:val="36"/>
              </w:rPr>
            </w:pP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1</w:t>
            </w:r>
          </w:p>
        </w:tc>
      </w:tr>
      <w:tr w:rsidR="00E814B5" w:rsidRPr="00F946F5" w:rsidTr="00F946F5">
        <w:tc>
          <w:tcPr>
            <w:tcW w:w="918" w:type="dxa"/>
            <w:vMerge/>
          </w:tcPr>
          <w:p w:rsidR="00E814B5" w:rsidRPr="00F946F5" w:rsidRDefault="00E814B5" w:rsidP="00CA413A">
            <w:pPr>
              <w:rPr>
                <w:rFonts w:ascii="Arial" w:hAnsi="Arial" w:cs="Arial"/>
                <w:b/>
                <w:sz w:val="24"/>
                <w:szCs w:val="24"/>
                <w:u w:val="single"/>
              </w:rPr>
            </w:pPr>
          </w:p>
        </w:tc>
        <w:tc>
          <w:tcPr>
            <w:tcW w:w="4886" w:type="dxa"/>
            <w:vMerge/>
          </w:tcPr>
          <w:p w:rsidR="00E814B5" w:rsidRPr="00F946F5" w:rsidRDefault="00E814B5" w:rsidP="00CA413A">
            <w:pPr>
              <w:rPr>
                <w:rFonts w:ascii="Arial" w:hAnsi="Arial" w:cs="Arial"/>
                <w:b/>
                <w:sz w:val="36"/>
                <w:szCs w:val="36"/>
                <w:u w:val="single"/>
              </w:rPr>
            </w:pPr>
          </w:p>
        </w:tc>
        <w:tc>
          <w:tcPr>
            <w:tcW w:w="2551" w:type="dxa"/>
          </w:tcPr>
          <w:p w:rsidR="00E814B5" w:rsidRPr="00F946F5" w:rsidRDefault="00E814B5" w:rsidP="009D2C1A">
            <w:pPr>
              <w:rPr>
                <w:rFonts w:ascii="Arial" w:hAnsi="Arial" w:cs="Arial"/>
                <w:bCs/>
                <w:sz w:val="36"/>
                <w:szCs w:val="36"/>
              </w:rPr>
            </w:pPr>
            <w:r w:rsidRPr="00F946F5">
              <w:rPr>
                <w:rFonts w:ascii="Arial" w:hAnsi="Arial" w:cs="Arial"/>
                <w:bCs/>
                <w:sz w:val="36"/>
                <w:szCs w:val="36"/>
              </w:rPr>
              <w:t xml:space="preserve">Incorrect </w:t>
            </w:r>
          </w:p>
          <w:p w:rsidR="00E814B5" w:rsidRPr="00F946F5" w:rsidRDefault="00E814B5" w:rsidP="00CA413A">
            <w:pPr>
              <w:rPr>
                <w:rFonts w:ascii="Arial" w:hAnsi="Arial" w:cs="Arial"/>
                <w:bCs/>
                <w:sz w:val="36"/>
                <w:szCs w:val="36"/>
              </w:rPr>
            </w:pP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2</w:t>
            </w:r>
          </w:p>
        </w:tc>
      </w:tr>
      <w:tr w:rsidR="00E814B5" w:rsidRPr="00F946F5" w:rsidTr="00F946F5">
        <w:tc>
          <w:tcPr>
            <w:tcW w:w="918" w:type="dxa"/>
            <w:vMerge/>
          </w:tcPr>
          <w:p w:rsidR="00E814B5" w:rsidRPr="00F946F5" w:rsidRDefault="00E814B5" w:rsidP="00CA413A">
            <w:pPr>
              <w:rPr>
                <w:rFonts w:ascii="Arial" w:hAnsi="Arial" w:cs="Arial"/>
                <w:b/>
                <w:sz w:val="24"/>
                <w:szCs w:val="24"/>
                <w:u w:val="single"/>
              </w:rPr>
            </w:pPr>
          </w:p>
        </w:tc>
        <w:tc>
          <w:tcPr>
            <w:tcW w:w="4886" w:type="dxa"/>
            <w:vMerge/>
          </w:tcPr>
          <w:p w:rsidR="00E814B5" w:rsidRPr="00F946F5" w:rsidRDefault="00E814B5" w:rsidP="00CA413A">
            <w:pPr>
              <w:rPr>
                <w:rFonts w:ascii="Arial" w:hAnsi="Arial" w:cs="Arial"/>
                <w:b/>
                <w:sz w:val="36"/>
                <w:szCs w:val="36"/>
                <w:u w:val="single"/>
              </w:rPr>
            </w:pPr>
          </w:p>
        </w:tc>
        <w:tc>
          <w:tcPr>
            <w:tcW w:w="2551" w:type="dxa"/>
          </w:tcPr>
          <w:p w:rsidR="00E814B5" w:rsidRPr="00F946F5" w:rsidRDefault="00E814B5" w:rsidP="009D2C1A">
            <w:pPr>
              <w:rPr>
                <w:rFonts w:ascii="Arial" w:hAnsi="Arial" w:cs="Arial"/>
                <w:bCs/>
                <w:sz w:val="36"/>
                <w:szCs w:val="36"/>
              </w:rPr>
            </w:pPr>
            <w:r>
              <w:rPr>
                <w:rFonts w:ascii="Arial" w:hAnsi="Arial" w:cs="Arial"/>
                <w:bCs/>
                <w:sz w:val="36"/>
                <w:szCs w:val="36"/>
              </w:rPr>
              <w:t>Don’t know</w:t>
            </w:r>
            <w:r w:rsidRPr="00F946F5">
              <w:rPr>
                <w:rFonts w:ascii="Arial" w:hAnsi="Arial" w:cs="Arial"/>
                <w:bCs/>
                <w:sz w:val="36"/>
                <w:szCs w:val="36"/>
              </w:rPr>
              <w:t>/Refuse</w:t>
            </w: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999</w:t>
            </w:r>
          </w:p>
        </w:tc>
      </w:tr>
      <w:tr w:rsidR="00E814B5" w:rsidRPr="00F946F5" w:rsidTr="00F946F5">
        <w:tc>
          <w:tcPr>
            <w:tcW w:w="918" w:type="dxa"/>
            <w:vMerge w:val="restart"/>
          </w:tcPr>
          <w:p w:rsidR="00E814B5" w:rsidRPr="00F946F5" w:rsidRDefault="00E814B5" w:rsidP="00CA413A">
            <w:pPr>
              <w:rPr>
                <w:rFonts w:ascii="Arial" w:hAnsi="Arial" w:cs="Arial"/>
                <w:b/>
                <w:sz w:val="24"/>
                <w:szCs w:val="24"/>
                <w:u w:val="single"/>
              </w:rPr>
            </w:pPr>
            <w:r w:rsidRPr="00F946F5">
              <w:rPr>
                <w:rFonts w:ascii="Arial" w:hAnsi="Arial" w:cs="Arial"/>
                <w:bCs/>
                <w:sz w:val="24"/>
                <w:szCs w:val="24"/>
              </w:rPr>
              <w:t>Prac3</w:t>
            </w:r>
          </w:p>
        </w:tc>
        <w:tc>
          <w:tcPr>
            <w:tcW w:w="4886" w:type="dxa"/>
            <w:vMerge w:val="restart"/>
          </w:tcPr>
          <w:p w:rsidR="00E814B5" w:rsidRPr="00F946F5" w:rsidRDefault="00E814B5" w:rsidP="00800245">
            <w:pPr>
              <w:rPr>
                <w:rFonts w:ascii="Arial" w:hAnsi="Arial" w:cs="Arial"/>
                <w:sz w:val="36"/>
                <w:szCs w:val="36"/>
              </w:rPr>
            </w:pPr>
            <w:r>
              <w:rPr>
                <w:rFonts w:ascii="Arial" w:hAnsi="Arial" w:cs="Arial"/>
                <w:sz w:val="36"/>
                <w:szCs w:val="36"/>
              </w:rPr>
              <w:t xml:space="preserve">How do </w:t>
            </w:r>
            <w:proofErr w:type="spellStart"/>
            <w:r>
              <w:rPr>
                <w:rFonts w:ascii="Arial" w:hAnsi="Arial" w:cs="Arial"/>
                <w:sz w:val="36"/>
                <w:szCs w:val="36"/>
              </w:rPr>
              <w:t>Musu</w:t>
            </w:r>
            <w:proofErr w:type="spellEnd"/>
            <w:r>
              <w:rPr>
                <w:rFonts w:ascii="Arial" w:hAnsi="Arial" w:cs="Arial"/>
                <w:sz w:val="36"/>
                <w:szCs w:val="36"/>
              </w:rPr>
              <w:t xml:space="preserve"> and </w:t>
            </w:r>
            <w:proofErr w:type="spellStart"/>
            <w:r>
              <w:rPr>
                <w:rFonts w:ascii="Arial" w:hAnsi="Arial" w:cs="Arial"/>
                <w:sz w:val="36"/>
                <w:szCs w:val="36"/>
              </w:rPr>
              <w:t>Sonnie</w:t>
            </w:r>
            <w:proofErr w:type="spellEnd"/>
            <w:r>
              <w:rPr>
                <w:rFonts w:ascii="Arial" w:hAnsi="Arial" w:cs="Arial"/>
                <w:sz w:val="36"/>
                <w:szCs w:val="36"/>
              </w:rPr>
              <w:t xml:space="preserve"> </w:t>
            </w:r>
            <w:r w:rsidRPr="00F946F5">
              <w:rPr>
                <w:rFonts w:ascii="Arial" w:hAnsi="Arial" w:cs="Arial"/>
                <w:sz w:val="36"/>
                <w:szCs w:val="36"/>
              </w:rPr>
              <w:t xml:space="preserve">help their mother? </w:t>
            </w:r>
          </w:p>
          <w:p w:rsidR="00E814B5" w:rsidRPr="00F946F5" w:rsidRDefault="00E814B5" w:rsidP="00800245">
            <w:pPr>
              <w:rPr>
                <w:rFonts w:ascii="Arial" w:hAnsi="Arial" w:cs="Arial"/>
                <w:sz w:val="36"/>
                <w:szCs w:val="36"/>
              </w:rPr>
            </w:pPr>
            <w:r w:rsidRPr="00F946F5">
              <w:rPr>
                <w:rFonts w:ascii="Arial" w:hAnsi="Arial" w:cs="Arial"/>
                <w:sz w:val="36"/>
                <w:szCs w:val="36"/>
              </w:rPr>
              <w:t>(Correct: they carry, they carry the food , they carry the food  home)</w:t>
            </w:r>
          </w:p>
          <w:p w:rsidR="00E814B5" w:rsidRPr="00F946F5" w:rsidRDefault="00E814B5" w:rsidP="00CA413A">
            <w:pPr>
              <w:rPr>
                <w:rFonts w:ascii="Arial" w:hAnsi="Arial" w:cs="Arial"/>
                <w:b/>
                <w:sz w:val="36"/>
                <w:szCs w:val="36"/>
                <w:u w:val="single"/>
              </w:rPr>
            </w:pPr>
          </w:p>
        </w:tc>
        <w:tc>
          <w:tcPr>
            <w:tcW w:w="2551" w:type="dxa"/>
          </w:tcPr>
          <w:p w:rsidR="00E814B5" w:rsidRPr="00F946F5" w:rsidRDefault="00E814B5" w:rsidP="009D2C1A">
            <w:pPr>
              <w:rPr>
                <w:rFonts w:ascii="Arial" w:hAnsi="Arial" w:cs="Arial"/>
                <w:bCs/>
                <w:sz w:val="36"/>
                <w:szCs w:val="36"/>
              </w:rPr>
            </w:pPr>
            <w:r w:rsidRPr="00F946F5">
              <w:rPr>
                <w:rFonts w:ascii="Arial" w:hAnsi="Arial" w:cs="Arial"/>
                <w:bCs/>
                <w:sz w:val="36"/>
                <w:szCs w:val="36"/>
              </w:rPr>
              <w:t xml:space="preserve">Correct </w:t>
            </w:r>
          </w:p>
          <w:p w:rsidR="00E814B5" w:rsidRPr="00F946F5" w:rsidRDefault="00E814B5" w:rsidP="00CA413A">
            <w:pPr>
              <w:rPr>
                <w:rFonts w:ascii="Arial" w:hAnsi="Arial" w:cs="Arial"/>
                <w:bCs/>
                <w:sz w:val="36"/>
                <w:szCs w:val="36"/>
              </w:rPr>
            </w:pP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1</w:t>
            </w:r>
          </w:p>
        </w:tc>
      </w:tr>
      <w:tr w:rsidR="00E814B5" w:rsidRPr="00F946F5" w:rsidTr="00F946F5">
        <w:tc>
          <w:tcPr>
            <w:tcW w:w="918" w:type="dxa"/>
            <w:vMerge/>
          </w:tcPr>
          <w:p w:rsidR="00E814B5" w:rsidRPr="00F946F5" w:rsidRDefault="00E814B5" w:rsidP="00CA413A">
            <w:pPr>
              <w:rPr>
                <w:rFonts w:ascii="Arial" w:hAnsi="Arial" w:cs="Arial"/>
                <w:bCs/>
                <w:sz w:val="24"/>
                <w:szCs w:val="24"/>
              </w:rPr>
            </w:pPr>
          </w:p>
        </w:tc>
        <w:tc>
          <w:tcPr>
            <w:tcW w:w="4886" w:type="dxa"/>
            <w:vMerge/>
          </w:tcPr>
          <w:p w:rsidR="00E814B5" w:rsidRPr="00F946F5" w:rsidRDefault="00E814B5" w:rsidP="00800245">
            <w:pPr>
              <w:rPr>
                <w:rFonts w:ascii="Arial" w:hAnsi="Arial" w:cs="Arial"/>
                <w:sz w:val="36"/>
                <w:szCs w:val="36"/>
              </w:rPr>
            </w:pPr>
          </w:p>
        </w:tc>
        <w:tc>
          <w:tcPr>
            <w:tcW w:w="2551" w:type="dxa"/>
          </w:tcPr>
          <w:p w:rsidR="00E814B5" w:rsidRPr="00F946F5" w:rsidRDefault="00E814B5" w:rsidP="009D2C1A">
            <w:pPr>
              <w:rPr>
                <w:rFonts w:ascii="Arial" w:hAnsi="Arial" w:cs="Arial"/>
                <w:bCs/>
                <w:sz w:val="36"/>
                <w:szCs w:val="36"/>
              </w:rPr>
            </w:pPr>
            <w:r w:rsidRPr="00F946F5">
              <w:rPr>
                <w:rFonts w:ascii="Arial" w:hAnsi="Arial" w:cs="Arial"/>
                <w:bCs/>
                <w:sz w:val="36"/>
                <w:szCs w:val="36"/>
              </w:rPr>
              <w:t xml:space="preserve">Incorrect </w:t>
            </w:r>
          </w:p>
          <w:p w:rsidR="00E814B5" w:rsidRPr="00F946F5" w:rsidRDefault="00E814B5" w:rsidP="00CA413A">
            <w:pPr>
              <w:rPr>
                <w:rFonts w:ascii="Arial" w:hAnsi="Arial" w:cs="Arial"/>
                <w:bCs/>
                <w:sz w:val="36"/>
                <w:szCs w:val="36"/>
              </w:rPr>
            </w:pP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2</w:t>
            </w:r>
          </w:p>
        </w:tc>
      </w:tr>
      <w:tr w:rsidR="00E814B5" w:rsidRPr="00F946F5" w:rsidTr="00F946F5">
        <w:tc>
          <w:tcPr>
            <w:tcW w:w="918" w:type="dxa"/>
            <w:vMerge/>
          </w:tcPr>
          <w:p w:rsidR="00E814B5" w:rsidRPr="00F946F5" w:rsidRDefault="00E814B5" w:rsidP="00CA413A">
            <w:pPr>
              <w:rPr>
                <w:rFonts w:ascii="Arial" w:hAnsi="Arial" w:cs="Arial"/>
                <w:bCs/>
                <w:sz w:val="36"/>
                <w:szCs w:val="36"/>
              </w:rPr>
            </w:pPr>
          </w:p>
        </w:tc>
        <w:tc>
          <w:tcPr>
            <w:tcW w:w="4886" w:type="dxa"/>
            <w:vMerge/>
          </w:tcPr>
          <w:p w:rsidR="00E814B5" w:rsidRPr="00F946F5" w:rsidRDefault="00E814B5" w:rsidP="00800245">
            <w:pPr>
              <w:rPr>
                <w:rFonts w:ascii="Arial" w:hAnsi="Arial" w:cs="Arial"/>
                <w:sz w:val="36"/>
                <w:szCs w:val="36"/>
              </w:rPr>
            </w:pPr>
          </w:p>
        </w:tc>
        <w:tc>
          <w:tcPr>
            <w:tcW w:w="2551" w:type="dxa"/>
          </w:tcPr>
          <w:p w:rsidR="00E814B5" w:rsidRPr="00F946F5" w:rsidRDefault="00E814B5" w:rsidP="009D2C1A">
            <w:pPr>
              <w:rPr>
                <w:rFonts w:ascii="Arial" w:hAnsi="Arial" w:cs="Arial"/>
                <w:bCs/>
                <w:sz w:val="36"/>
                <w:szCs w:val="36"/>
              </w:rPr>
            </w:pPr>
            <w:r>
              <w:rPr>
                <w:rFonts w:ascii="Arial" w:hAnsi="Arial" w:cs="Arial"/>
                <w:bCs/>
                <w:sz w:val="36"/>
                <w:szCs w:val="36"/>
              </w:rPr>
              <w:t>Don’t know</w:t>
            </w:r>
            <w:r w:rsidRPr="00F946F5">
              <w:rPr>
                <w:rFonts w:ascii="Arial" w:hAnsi="Arial" w:cs="Arial"/>
                <w:bCs/>
                <w:sz w:val="36"/>
                <w:szCs w:val="36"/>
              </w:rPr>
              <w:t>/Refuse</w:t>
            </w:r>
          </w:p>
        </w:tc>
        <w:tc>
          <w:tcPr>
            <w:tcW w:w="1221" w:type="dxa"/>
          </w:tcPr>
          <w:p w:rsidR="00E814B5" w:rsidRPr="00F946F5" w:rsidRDefault="00E814B5" w:rsidP="00CA413A">
            <w:pPr>
              <w:jc w:val="center"/>
              <w:rPr>
                <w:rFonts w:ascii="Arial" w:hAnsi="Arial" w:cs="Arial"/>
                <w:bCs/>
                <w:sz w:val="36"/>
                <w:szCs w:val="36"/>
              </w:rPr>
            </w:pPr>
            <w:r w:rsidRPr="00F946F5">
              <w:rPr>
                <w:rFonts w:ascii="Arial" w:hAnsi="Arial" w:cs="Arial"/>
                <w:bCs/>
                <w:sz w:val="36"/>
                <w:szCs w:val="36"/>
              </w:rPr>
              <w:t>999</w:t>
            </w:r>
          </w:p>
        </w:tc>
      </w:tr>
    </w:tbl>
    <w:p w:rsidR="00E814B5" w:rsidRDefault="00E814B5" w:rsidP="007F1053">
      <w:pPr>
        <w:rPr>
          <w:rFonts w:ascii="Arial" w:hAnsi="Arial" w:cs="Arial"/>
          <w:b/>
          <w:sz w:val="36"/>
          <w:szCs w:val="36"/>
        </w:rPr>
      </w:pPr>
    </w:p>
    <w:p w:rsidR="008868F9" w:rsidRPr="00F946F5" w:rsidRDefault="00E814B5" w:rsidP="007F1053">
      <w:pPr>
        <w:rPr>
          <w:rFonts w:ascii="Arial" w:hAnsi="Arial" w:cs="Arial"/>
          <w:b/>
          <w:sz w:val="36"/>
          <w:szCs w:val="36"/>
        </w:rPr>
      </w:pPr>
      <w:r>
        <w:rPr>
          <w:rFonts w:ascii="Arial" w:hAnsi="Arial" w:cs="Arial"/>
          <w:b/>
          <w:sz w:val="36"/>
          <w:szCs w:val="36"/>
        </w:rPr>
        <w:t>(</w:t>
      </w:r>
      <w:r w:rsidR="008868F9" w:rsidRPr="00F946F5">
        <w:rPr>
          <w:rFonts w:ascii="Arial" w:hAnsi="Arial" w:cs="Arial"/>
          <w:b/>
          <w:sz w:val="36"/>
          <w:szCs w:val="36"/>
        </w:rPr>
        <w:t>Teach t</w:t>
      </w:r>
      <w:r>
        <w:rPr>
          <w:rFonts w:ascii="Arial" w:hAnsi="Arial" w:cs="Arial"/>
          <w:b/>
          <w:sz w:val="36"/>
          <w:szCs w:val="36"/>
        </w:rPr>
        <w:t>he child until they understand.)</w:t>
      </w:r>
    </w:p>
    <w:p w:rsidR="007F1053" w:rsidRDefault="009D2C1A" w:rsidP="007F1053">
      <w:pPr>
        <w:rPr>
          <w:rFonts w:ascii="Arial" w:hAnsi="Arial" w:cs="Arial"/>
          <w:sz w:val="36"/>
          <w:szCs w:val="36"/>
        </w:rPr>
      </w:pPr>
      <w:r w:rsidRPr="00F946F5">
        <w:rPr>
          <w:rFonts w:ascii="Arial" w:hAnsi="Arial" w:cs="Arial"/>
          <w:b/>
          <w:sz w:val="36"/>
          <w:szCs w:val="36"/>
        </w:rPr>
        <w:lastRenderedPageBreak/>
        <w:t>Say:</w:t>
      </w:r>
      <w:r w:rsidR="008868F9" w:rsidRPr="00F946F5">
        <w:rPr>
          <w:rFonts w:ascii="Arial" w:hAnsi="Arial" w:cs="Arial"/>
          <w:i/>
          <w:sz w:val="36"/>
          <w:szCs w:val="36"/>
        </w:rPr>
        <w:t xml:space="preserve"> Gre</w:t>
      </w:r>
      <w:r w:rsidR="00E814B5">
        <w:rPr>
          <w:rFonts w:ascii="Arial" w:hAnsi="Arial" w:cs="Arial"/>
          <w:i/>
          <w:sz w:val="36"/>
          <w:szCs w:val="36"/>
        </w:rPr>
        <w:t>at! Thank you f</w:t>
      </w:r>
      <w:r w:rsidRPr="00F946F5">
        <w:rPr>
          <w:rFonts w:ascii="Arial" w:hAnsi="Arial" w:cs="Arial"/>
          <w:i/>
          <w:sz w:val="36"/>
          <w:szCs w:val="36"/>
        </w:rPr>
        <w:t>or answering my questions</w:t>
      </w:r>
      <w:r w:rsidR="008B799D" w:rsidRPr="00F946F5">
        <w:rPr>
          <w:rFonts w:ascii="Arial" w:hAnsi="Arial" w:cs="Arial"/>
          <w:i/>
          <w:sz w:val="36"/>
          <w:szCs w:val="36"/>
        </w:rPr>
        <w:t xml:space="preserve">! </w:t>
      </w:r>
      <w:r w:rsidRPr="00F946F5">
        <w:rPr>
          <w:rFonts w:ascii="Arial" w:hAnsi="Arial" w:cs="Arial"/>
          <w:i/>
          <w:sz w:val="36"/>
          <w:szCs w:val="36"/>
        </w:rPr>
        <w:t>Let’s try some more.</w:t>
      </w:r>
      <w:r w:rsidRPr="00F946F5">
        <w:rPr>
          <w:rFonts w:ascii="Arial" w:hAnsi="Arial" w:cs="Arial"/>
          <w:sz w:val="36"/>
          <w:szCs w:val="36"/>
        </w:rPr>
        <w:t xml:space="preserve"> </w:t>
      </w:r>
    </w:p>
    <w:p w:rsidR="00F946F5" w:rsidRDefault="00F946F5" w:rsidP="007F1053">
      <w:pPr>
        <w:rPr>
          <w:rFonts w:ascii="Arial" w:hAnsi="Arial" w:cs="Arial"/>
          <w:sz w:val="36"/>
          <w:szCs w:val="36"/>
        </w:rPr>
      </w:pPr>
    </w:p>
    <w:p w:rsidR="004D7B20" w:rsidRPr="00F946F5" w:rsidRDefault="00760A53" w:rsidP="004D7B20">
      <w:pPr>
        <w:rPr>
          <w:rFonts w:ascii="Arial" w:hAnsi="Arial" w:cs="Arial"/>
          <w:b/>
          <w:sz w:val="36"/>
          <w:szCs w:val="36"/>
          <w:u w:val="single"/>
        </w:rPr>
      </w:pPr>
      <w:r w:rsidRPr="00F946F5">
        <w:rPr>
          <w:rFonts w:ascii="Arial" w:hAnsi="Arial" w:cs="Arial"/>
          <w:b/>
          <w:sz w:val="36"/>
          <w:szCs w:val="36"/>
          <w:u w:val="single"/>
        </w:rPr>
        <w:t>STORY #1</w:t>
      </w:r>
      <w:r w:rsidR="00C169E2" w:rsidRPr="00F946F5">
        <w:rPr>
          <w:rFonts w:ascii="Arial" w:hAnsi="Arial" w:cs="Arial"/>
          <w:b/>
          <w:sz w:val="36"/>
          <w:szCs w:val="36"/>
          <w:u w:val="single"/>
        </w:rPr>
        <w:t xml:space="preserve"> </w:t>
      </w:r>
      <w:r w:rsidR="006D7322" w:rsidRPr="00F946F5">
        <w:rPr>
          <w:rFonts w:ascii="Arial" w:hAnsi="Arial" w:cs="Arial"/>
          <w:b/>
          <w:sz w:val="36"/>
          <w:szCs w:val="36"/>
          <w:u w:val="single"/>
        </w:rPr>
        <w:t>(Read twice)</w:t>
      </w:r>
    </w:p>
    <w:p w:rsidR="004D7B20" w:rsidRPr="00F946F5" w:rsidRDefault="0026369B" w:rsidP="004D7B20">
      <w:pPr>
        <w:rPr>
          <w:rFonts w:ascii="Arial" w:hAnsi="Arial" w:cs="Arial"/>
          <w:sz w:val="36"/>
          <w:szCs w:val="36"/>
        </w:rPr>
      </w:pPr>
      <w:r w:rsidRPr="00F946F5">
        <w:rPr>
          <w:rFonts w:ascii="Arial" w:hAnsi="Arial" w:cs="Arial"/>
          <w:sz w:val="36"/>
          <w:szCs w:val="36"/>
        </w:rPr>
        <w:t xml:space="preserve">Everyday </w:t>
      </w:r>
      <w:proofErr w:type="spellStart"/>
      <w:r w:rsidR="00EC5AA2" w:rsidRPr="00F946F5">
        <w:rPr>
          <w:rFonts w:ascii="Arial" w:hAnsi="Arial" w:cs="Arial"/>
          <w:bCs/>
          <w:sz w:val="36"/>
          <w:szCs w:val="36"/>
        </w:rPr>
        <w:t>Fanta</w:t>
      </w:r>
      <w:proofErr w:type="spellEnd"/>
      <w:r w:rsidR="004D7B20" w:rsidRPr="00F946F5">
        <w:rPr>
          <w:rFonts w:ascii="Arial" w:hAnsi="Arial" w:cs="Arial"/>
          <w:bCs/>
          <w:sz w:val="36"/>
          <w:szCs w:val="36"/>
        </w:rPr>
        <w:t xml:space="preserve"> </w:t>
      </w:r>
      <w:del w:id="16" w:author="User" w:date="2013-02-22T10:31:00Z">
        <w:r w:rsidR="006D7322" w:rsidRPr="00F946F5" w:rsidDel="00EC3E16">
          <w:rPr>
            <w:rFonts w:ascii="Arial" w:hAnsi="Arial" w:cs="Arial"/>
            <w:bCs/>
            <w:sz w:val="36"/>
            <w:szCs w:val="36"/>
          </w:rPr>
          <w:delText>milks</w:delText>
        </w:r>
      </w:del>
      <w:ins w:id="17" w:author="User" w:date="2013-02-22T10:31:00Z">
        <w:r w:rsidR="00EC3E16">
          <w:rPr>
            <w:rFonts w:ascii="Arial" w:hAnsi="Arial" w:cs="Arial"/>
            <w:bCs/>
            <w:sz w:val="36"/>
            <w:szCs w:val="36"/>
          </w:rPr>
          <w:t xml:space="preserve"> like to take care of</w:t>
        </w:r>
      </w:ins>
      <w:r w:rsidR="004D7B20" w:rsidRPr="00F946F5">
        <w:rPr>
          <w:rFonts w:ascii="Arial" w:hAnsi="Arial" w:cs="Arial"/>
          <w:bCs/>
          <w:sz w:val="36"/>
          <w:szCs w:val="36"/>
        </w:rPr>
        <w:t xml:space="preserve"> the goats.</w:t>
      </w:r>
      <w:r w:rsidR="004D7B20" w:rsidRPr="00F946F5">
        <w:rPr>
          <w:rFonts w:ascii="Arial" w:hAnsi="Arial" w:cs="Arial"/>
          <w:sz w:val="36"/>
          <w:szCs w:val="36"/>
        </w:rPr>
        <w:t xml:space="preserve"> </w:t>
      </w:r>
    </w:p>
    <w:tbl>
      <w:tblPr>
        <w:tblStyle w:val="TableGrid"/>
        <w:tblW w:w="0" w:type="auto"/>
        <w:tblLayout w:type="fixed"/>
        <w:tblLook w:val="04A0"/>
      </w:tblPr>
      <w:tblGrid>
        <w:gridCol w:w="1008"/>
        <w:gridCol w:w="3859"/>
        <w:gridCol w:w="3118"/>
        <w:gridCol w:w="1591"/>
      </w:tblGrid>
      <w:tr w:rsidR="00E814B5" w:rsidRPr="00F946F5" w:rsidTr="0009489A">
        <w:tc>
          <w:tcPr>
            <w:tcW w:w="1008" w:type="dxa"/>
            <w:vMerge w:val="restart"/>
          </w:tcPr>
          <w:p w:rsidR="00E814B5" w:rsidRPr="00E814B5" w:rsidRDefault="00E814B5" w:rsidP="00107561">
            <w:pPr>
              <w:rPr>
                <w:rFonts w:ascii="Arial" w:hAnsi="Arial" w:cs="Arial"/>
                <w:bCs/>
                <w:sz w:val="24"/>
                <w:szCs w:val="24"/>
              </w:rPr>
            </w:pPr>
            <w:bookmarkStart w:id="18" w:name="OLE_LINK1"/>
            <w:bookmarkStart w:id="19" w:name="OLE_LINK2"/>
            <w:r w:rsidRPr="00E814B5">
              <w:rPr>
                <w:rFonts w:ascii="Arial" w:hAnsi="Arial" w:cs="Arial"/>
                <w:bCs/>
                <w:sz w:val="24"/>
                <w:szCs w:val="24"/>
              </w:rPr>
              <w:t>STFAN</w:t>
            </w:r>
          </w:p>
        </w:tc>
        <w:tc>
          <w:tcPr>
            <w:tcW w:w="3859" w:type="dxa"/>
            <w:vMerge w:val="restart"/>
          </w:tcPr>
          <w:p w:rsidR="00E814B5" w:rsidRPr="00F946F5" w:rsidRDefault="00E814B5" w:rsidP="00107561">
            <w:pPr>
              <w:rPr>
                <w:rFonts w:ascii="Arial" w:hAnsi="Arial" w:cs="Arial"/>
                <w:bCs/>
                <w:sz w:val="36"/>
                <w:szCs w:val="36"/>
              </w:rPr>
            </w:pPr>
            <w:r w:rsidRPr="00F946F5">
              <w:rPr>
                <w:rFonts w:ascii="Arial" w:hAnsi="Arial" w:cs="Arial"/>
                <w:sz w:val="36"/>
                <w:szCs w:val="36"/>
              </w:rPr>
              <w:t xml:space="preserve">What thing </w:t>
            </w:r>
            <w:del w:id="20" w:author="User" w:date="2013-02-22T10:35:00Z">
              <w:r w:rsidRPr="00F946F5" w:rsidDel="006E063A">
                <w:rPr>
                  <w:rFonts w:ascii="Arial" w:hAnsi="Arial" w:cs="Arial"/>
                  <w:sz w:val="36"/>
                  <w:szCs w:val="36"/>
                </w:rPr>
                <w:delText>does</w:delText>
              </w:r>
            </w:del>
            <w:r w:rsidRPr="00F946F5">
              <w:rPr>
                <w:rFonts w:ascii="Arial" w:hAnsi="Arial" w:cs="Arial"/>
                <w:sz w:val="36"/>
                <w:szCs w:val="36"/>
              </w:rPr>
              <w:t xml:space="preserve"> </w:t>
            </w:r>
            <w:proofErr w:type="spellStart"/>
            <w:r w:rsidRPr="00F946F5">
              <w:rPr>
                <w:rFonts w:ascii="Arial" w:hAnsi="Arial" w:cs="Arial"/>
                <w:sz w:val="36"/>
                <w:szCs w:val="36"/>
              </w:rPr>
              <w:t>Fanta</w:t>
            </w:r>
            <w:proofErr w:type="spellEnd"/>
            <w:r w:rsidRPr="00F946F5">
              <w:rPr>
                <w:rFonts w:ascii="Arial" w:hAnsi="Arial" w:cs="Arial"/>
                <w:sz w:val="36"/>
                <w:szCs w:val="36"/>
              </w:rPr>
              <w:t xml:space="preserve"> </w:t>
            </w:r>
            <w:ins w:id="21" w:author="User" w:date="2013-02-22T10:35:00Z">
              <w:r w:rsidR="006E063A">
                <w:rPr>
                  <w:rFonts w:ascii="Arial" w:hAnsi="Arial" w:cs="Arial"/>
                  <w:sz w:val="36"/>
                  <w:szCs w:val="36"/>
                </w:rPr>
                <w:t xml:space="preserve">like to </w:t>
              </w:r>
            </w:ins>
            <w:r w:rsidRPr="00F946F5">
              <w:rPr>
                <w:rFonts w:ascii="Arial" w:hAnsi="Arial" w:cs="Arial"/>
                <w:sz w:val="36"/>
                <w:szCs w:val="36"/>
              </w:rPr>
              <w:t>do to the goats?</w:t>
            </w:r>
          </w:p>
          <w:p w:rsidR="00E814B5" w:rsidRPr="00F946F5" w:rsidRDefault="00E814B5" w:rsidP="006E063A">
            <w:pPr>
              <w:rPr>
                <w:rFonts w:ascii="Arial" w:hAnsi="Arial" w:cs="Arial"/>
                <w:bCs/>
                <w:sz w:val="36"/>
                <w:szCs w:val="36"/>
              </w:rPr>
            </w:pPr>
            <w:r w:rsidRPr="00F946F5">
              <w:rPr>
                <w:rFonts w:ascii="Arial" w:hAnsi="Arial" w:cs="Arial"/>
                <w:bCs/>
                <w:sz w:val="36"/>
                <w:szCs w:val="36"/>
              </w:rPr>
              <w:t>[</w:t>
            </w:r>
            <w:r w:rsidRPr="00F946F5">
              <w:rPr>
                <w:rFonts w:ascii="Arial" w:hAnsi="Arial" w:cs="Arial"/>
                <w:bCs/>
                <w:i/>
                <w:iCs/>
                <w:sz w:val="36"/>
                <w:szCs w:val="36"/>
              </w:rPr>
              <w:t xml:space="preserve">Correct: </w:t>
            </w:r>
            <w:ins w:id="22" w:author="User" w:date="2013-02-22T10:35:00Z">
              <w:r w:rsidR="006E063A">
                <w:rPr>
                  <w:rFonts w:ascii="Arial" w:hAnsi="Arial" w:cs="Arial"/>
                  <w:bCs/>
                  <w:i/>
                  <w:iCs/>
                  <w:sz w:val="36"/>
                  <w:szCs w:val="36"/>
                </w:rPr>
                <w:t xml:space="preserve">Take care of </w:t>
              </w:r>
            </w:ins>
            <w:del w:id="23" w:author="User" w:date="2013-02-22T10:35:00Z">
              <w:r w:rsidRPr="00F946F5" w:rsidDel="006E063A">
                <w:rPr>
                  <w:rFonts w:ascii="Arial" w:hAnsi="Arial" w:cs="Arial"/>
                  <w:bCs/>
                  <w:i/>
                  <w:iCs/>
                  <w:sz w:val="36"/>
                  <w:szCs w:val="36"/>
                </w:rPr>
                <w:delText>milks</w:delText>
              </w:r>
            </w:del>
            <w:r w:rsidRPr="00F946F5">
              <w:rPr>
                <w:rFonts w:ascii="Arial" w:hAnsi="Arial" w:cs="Arial"/>
                <w:bCs/>
                <w:i/>
                <w:iCs/>
                <w:sz w:val="36"/>
                <w:szCs w:val="36"/>
              </w:rPr>
              <w:t xml:space="preserve"> the goats</w:t>
            </w:r>
            <w:r w:rsidRPr="00F946F5">
              <w:rPr>
                <w:rFonts w:ascii="Arial" w:hAnsi="Arial" w:cs="Arial"/>
                <w:bCs/>
                <w:sz w:val="36"/>
                <w:szCs w:val="36"/>
              </w:rPr>
              <w:t>]</w:t>
            </w:r>
          </w:p>
        </w:tc>
        <w:tc>
          <w:tcPr>
            <w:tcW w:w="3118" w:type="dxa"/>
          </w:tcPr>
          <w:p w:rsidR="00E814B5" w:rsidRPr="00F946F5" w:rsidRDefault="00E814B5" w:rsidP="00107561">
            <w:pPr>
              <w:rPr>
                <w:rFonts w:ascii="Arial" w:hAnsi="Arial" w:cs="Arial"/>
                <w:bCs/>
                <w:sz w:val="36"/>
                <w:szCs w:val="36"/>
              </w:rPr>
            </w:pPr>
            <w:r w:rsidRPr="00F946F5">
              <w:rPr>
                <w:rFonts w:ascii="Arial" w:hAnsi="Arial" w:cs="Arial"/>
                <w:bCs/>
                <w:sz w:val="36"/>
                <w:szCs w:val="36"/>
              </w:rPr>
              <w:t>Correct</w:t>
            </w:r>
          </w:p>
          <w:p w:rsidR="00E814B5" w:rsidRPr="00F946F5" w:rsidRDefault="00E814B5" w:rsidP="00107561">
            <w:pPr>
              <w:rPr>
                <w:rFonts w:ascii="Arial" w:hAnsi="Arial" w:cs="Arial"/>
                <w:bCs/>
                <w:sz w:val="36"/>
                <w:szCs w:val="36"/>
              </w:rPr>
            </w:pPr>
          </w:p>
        </w:tc>
        <w:tc>
          <w:tcPr>
            <w:tcW w:w="1591" w:type="dxa"/>
          </w:tcPr>
          <w:p w:rsidR="00E814B5" w:rsidRPr="00F946F5" w:rsidRDefault="00E814B5" w:rsidP="00107561">
            <w:pPr>
              <w:jc w:val="center"/>
              <w:rPr>
                <w:rFonts w:ascii="Arial" w:hAnsi="Arial" w:cs="Arial"/>
                <w:bCs/>
                <w:sz w:val="36"/>
                <w:szCs w:val="36"/>
              </w:rPr>
            </w:pPr>
            <w:r w:rsidRPr="00F946F5">
              <w:rPr>
                <w:rFonts w:ascii="Arial" w:hAnsi="Arial" w:cs="Arial"/>
                <w:bCs/>
                <w:sz w:val="36"/>
                <w:szCs w:val="36"/>
              </w:rPr>
              <w:t>1</w:t>
            </w:r>
          </w:p>
        </w:tc>
      </w:tr>
      <w:tr w:rsidR="00E814B5" w:rsidRPr="00F946F5" w:rsidTr="0009489A">
        <w:tc>
          <w:tcPr>
            <w:tcW w:w="1008" w:type="dxa"/>
            <w:vMerge/>
          </w:tcPr>
          <w:p w:rsidR="00E814B5" w:rsidRPr="00F946F5" w:rsidRDefault="00E814B5" w:rsidP="00107561">
            <w:pPr>
              <w:rPr>
                <w:rFonts w:ascii="Arial" w:hAnsi="Arial" w:cs="Arial"/>
                <w:b/>
                <w:sz w:val="36"/>
                <w:szCs w:val="36"/>
                <w:u w:val="single"/>
              </w:rPr>
            </w:pPr>
          </w:p>
        </w:tc>
        <w:tc>
          <w:tcPr>
            <w:tcW w:w="3859" w:type="dxa"/>
            <w:vMerge/>
          </w:tcPr>
          <w:p w:rsidR="00E814B5" w:rsidRPr="00F946F5" w:rsidRDefault="00E814B5" w:rsidP="00107561">
            <w:pPr>
              <w:rPr>
                <w:rFonts w:ascii="Arial" w:hAnsi="Arial" w:cs="Arial"/>
                <w:b/>
                <w:sz w:val="36"/>
                <w:szCs w:val="36"/>
                <w:u w:val="single"/>
              </w:rPr>
            </w:pPr>
          </w:p>
        </w:tc>
        <w:tc>
          <w:tcPr>
            <w:tcW w:w="3118" w:type="dxa"/>
          </w:tcPr>
          <w:p w:rsidR="00E814B5" w:rsidRPr="00F946F5" w:rsidRDefault="00E814B5" w:rsidP="00107561">
            <w:pPr>
              <w:rPr>
                <w:rFonts w:ascii="Arial" w:hAnsi="Arial" w:cs="Arial"/>
                <w:bCs/>
                <w:sz w:val="36"/>
                <w:szCs w:val="36"/>
              </w:rPr>
            </w:pPr>
            <w:r w:rsidRPr="00F946F5">
              <w:rPr>
                <w:rFonts w:ascii="Arial" w:hAnsi="Arial" w:cs="Arial"/>
                <w:bCs/>
                <w:sz w:val="36"/>
                <w:szCs w:val="36"/>
              </w:rPr>
              <w:t>Incorrect</w:t>
            </w:r>
          </w:p>
          <w:p w:rsidR="00E814B5" w:rsidRPr="00F946F5" w:rsidRDefault="00E814B5" w:rsidP="00107561">
            <w:pPr>
              <w:rPr>
                <w:rFonts w:ascii="Arial" w:hAnsi="Arial" w:cs="Arial"/>
                <w:bCs/>
                <w:sz w:val="36"/>
                <w:szCs w:val="36"/>
              </w:rPr>
            </w:pPr>
          </w:p>
        </w:tc>
        <w:tc>
          <w:tcPr>
            <w:tcW w:w="1591" w:type="dxa"/>
          </w:tcPr>
          <w:p w:rsidR="00E814B5" w:rsidRPr="00F946F5" w:rsidRDefault="00E814B5" w:rsidP="00107561">
            <w:pPr>
              <w:jc w:val="center"/>
              <w:rPr>
                <w:rFonts w:ascii="Arial" w:hAnsi="Arial" w:cs="Arial"/>
                <w:bCs/>
                <w:sz w:val="36"/>
                <w:szCs w:val="36"/>
              </w:rPr>
            </w:pPr>
            <w:r w:rsidRPr="00F946F5">
              <w:rPr>
                <w:rFonts w:ascii="Arial" w:hAnsi="Arial" w:cs="Arial"/>
                <w:bCs/>
                <w:sz w:val="36"/>
                <w:szCs w:val="36"/>
              </w:rPr>
              <w:t>2</w:t>
            </w:r>
          </w:p>
        </w:tc>
      </w:tr>
      <w:tr w:rsidR="00E814B5" w:rsidRPr="00F946F5" w:rsidTr="0009489A">
        <w:tc>
          <w:tcPr>
            <w:tcW w:w="1008" w:type="dxa"/>
            <w:vMerge/>
          </w:tcPr>
          <w:p w:rsidR="00E814B5" w:rsidRPr="00F946F5" w:rsidRDefault="00E814B5" w:rsidP="00107561">
            <w:pPr>
              <w:rPr>
                <w:rFonts w:ascii="Arial" w:hAnsi="Arial" w:cs="Arial"/>
                <w:b/>
                <w:sz w:val="36"/>
                <w:szCs w:val="36"/>
                <w:u w:val="single"/>
              </w:rPr>
            </w:pPr>
          </w:p>
        </w:tc>
        <w:tc>
          <w:tcPr>
            <w:tcW w:w="3859" w:type="dxa"/>
            <w:vMerge/>
          </w:tcPr>
          <w:p w:rsidR="00E814B5" w:rsidRPr="00F946F5" w:rsidRDefault="00E814B5" w:rsidP="00107561">
            <w:pPr>
              <w:rPr>
                <w:rFonts w:ascii="Arial" w:hAnsi="Arial" w:cs="Arial"/>
                <w:b/>
                <w:sz w:val="36"/>
                <w:szCs w:val="36"/>
                <w:u w:val="single"/>
              </w:rPr>
            </w:pPr>
          </w:p>
        </w:tc>
        <w:tc>
          <w:tcPr>
            <w:tcW w:w="3118" w:type="dxa"/>
          </w:tcPr>
          <w:p w:rsidR="00E814B5" w:rsidRPr="00F946F5" w:rsidRDefault="00E814B5" w:rsidP="00D35480">
            <w:pPr>
              <w:rPr>
                <w:rFonts w:ascii="Arial" w:hAnsi="Arial" w:cs="Arial"/>
                <w:bCs/>
                <w:sz w:val="36"/>
                <w:szCs w:val="36"/>
              </w:rPr>
            </w:pPr>
            <w:r w:rsidRPr="00F946F5">
              <w:rPr>
                <w:rFonts w:ascii="Arial" w:hAnsi="Arial" w:cs="Arial"/>
                <w:bCs/>
                <w:sz w:val="36"/>
                <w:szCs w:val="36"/>
              </w:rPr>
              <w:t>D</w:t>
            </w:r>
            <w:r>
              <w:rPr>
                <w:rFonts w:ascii="Arial" w:hAnsi="Arial" w:cs="Arial"/>
                <w:bCs/>
                <w:sz w:val="36"/>
                <w:szCs w:val="36"/>
              </w:rPr>
              <w:t>on’t know</w:t>
            </w:r>
            <w:r w:rsidRPr="00F946F5">
              <w:rPr>
                <w:rFonts w:ascii="Arial" w:hAnsi="Arial" w:cs="Arial"/>
                <w:bCs/>
                <w:sz w:val="36"/>
                <w:szCs w:val="36"/>
              </w:rPr>
              <w:t>/Refuse</w:t>
            </w:r>
          </w:p>
        </w:tc>
        <w:tc>
          <w:tcPr>
            <w:tcW w:w="1591" w:type="dxa"/>
          </w:tcPr>
          <w:p w:rsidR="00E814B5" w:rsidRPr="00F946F5" w:rsidRDefault="00E814B5" w:rsidP="00107561">
            <w:pPr>
              <w:jc w:val="center"/>
              <w:rPr>
                <w:rFonts w:ascii="Arial" w:hAnsi="Arial" w:cs="Arial"/>
                <w:bCs/>
                <w:sz w:val="36"/>
                <w:szCs w:val="36"/>
              </w:rPr>
            </w:pPr>
            <w:r w:rsidRPr="00F946F5">
              <w:rPr>
                <w:rFonts w:ascii="Arial" w:hAnsi="Arial" w:cs="Arial"/>
                <w:bCs/>
                <w:sz w:val="36"/>
                <w:szCs w:val="36"/>
              </w:rPr>
              <w:t>999</w:t>
            </w:r>
          </w:p>
        </w:tc>
      </w:tr>
      <w:bookmarkEnd w:id="18"/>
      <w:bookmarkEnd w:id="19"/>
    </w:tbl>
    <w:p w:rsidR="008648CF" w:rsidRPr="00F946F5" w:rsidRDefault="008648CF" w:rsidP="004D7B20">
      <w:pPr>
        <w:rPr>
          <w:rFonts w:ascii="Arial" w:hAnsi="Arial" w:cs="Arial"/>
          <w:sz w:val="36"/>
          <w:szCs w:val="36"/>
        </w:rPr>
      </w:pPr>
    </w:p>
    <w:p w:rsidR="00D35480" w:rsidRPr="00F946F5" w:rsidRDefault="00D35480" w:rsidP="00760A53">
      <w:pPr>
        <w:rPr>
          <w:rFonts w:ascii="Arial" w:hAnsi="Arial" w:cs="Arial"/>
          <w:b/>
          <w:sz w:val="36"/>
          <w:szCs w:val="36"/>
          <w:u w:val="single"/>
        </w:rPr>
      </w:pPr>
      <w:r w:rsidRPr="00F946F5">
        <w:rPr>
          <w:rFonts w:ascii="Arial" w:hAnsi="Arial" w:cs="Arial"/>
          <w:b/>
          <w:sz w:val="36"/>
          <w:szCs w:val="36"/>
          <w:u w:val="single"/>
        </w:rPr>
        <w:t>STORY #</w:t>
      </w:r>
      <w:r w:rsidR="009056F0" w:rsidRPr="00F946F5">
        <w:rPr>
          <w:rFonts w:ascii="Arial" w:hAnsi="Arial" w:cs="Arial"/>
          <w:b/>
          <w:sz w:val="36"/>
          <w:szCs w:val="36"/>
          <w:u w:val="single"/>
        </w:rPr>
        <w:t>2</w:t>
      </w:r>
      <w:r w:rsidR="007410F9" w:rsidRPr="00F946F5">
        <w:rPr>
          <w:rFonts w:ascii="Arial" w:hAnsi="Arial" w:cs="Arial"/>
          <w:b/>
          <w:sz w:val="36"/>
          <w:szCs w:val="36"/>
          <w:u w:val="single"/>
        </w:rPr>
        <w:t xml:space="preserve"> (Read twice)</w:t>
      </w:r>
    </w:p>
    <w:p w:rsidR="00233A6F" w:rsidRPr="00F946F5" w:rsidRDefault="00233A6F" w:rsidP="00760A53">
      <w:pPr>
        <w:rPr>
          <w:rFonts w:ascii="Arial" w:hAnsi="Arial" w:cs="Arial"/>
          <w:b/>
          <w:sz w:val="36"/>
          <w:szCs w:val="36"/>
          <w:u w:val="single"/>
        </w:rPr>
      </w:pPr>
      <w:r w:rsidRPr="00F946F5">
        <w:rPr>
          <w:rFonts w:ascii="Arial" w:hAnsi="Arial" w:cs="Arial"/>
          <w:sz w:val="36"/>
          <w:szCs w:val="36"/>
        </w:rPr>
        <w:t xml:space="preserve">Moses wants to be a </w:t>
      </w:r>
      <w:r w:rsidR="006A22CD" w:rsidRPr="00F946F5">
        <w:rPr>
          <w:rFonts w:ascii="Arial" w:hAnsi="Arial" w:cs="Arial"/>
          <w:sz w:val="36"/>
          <w:szCs w:val="36"/>
        </w:rPr>
        <w:t xml:space="preserve">good </w:t>
      </w:r>
      <w:r w:rsidRPr="00F946F5">
        <w:rPr>
          <w:rFonts w:ascii="Arial" w:hAnsi="Arial" w:cs="Arial"/>
          <w:sz w:val="36"/>
          <w:szCs w:val="36"/>
        </w:rPr>
        <w:t>football player, so he plays football every morning.</w:t>
      </w:r>
    </w:p>
    <w:tbl>
      <w:tblPr>
        <w:tblStyle w:val="TableGrid"/>
        <w:tblW w:w="0" w:type="auto"/>
        <w:tblLayout w:type="fixed"/>
        <w:tblLook w:val="04A0"/>
      </w:tblPr>
      <w:tblGrid>
        <w:gridCol w:w="1070"/>
        <w:gridCol w:w="3988"/>
        <w:gridCol w:w="3150"/>
        <w:gridCol w:w="1368"/>
      </w:tblGrid>
      <w:tr w:rsidR="00E814B5" w:rsidRPr="00F946F5" w:rsidTr="007410F9">
        <w:trPr>
          <w:trHeight w:val="908"/>
        </w:trPr>
        <w:tc>
          <w:tcPr>
            <w:tcW w:w="1070" w:type="dxa"/>
            <w:vMerge w:val="restart"/>
          </w:tcPr>
          <w:p w:rsidR="00E814B5" w:rsidRPr="00E814B5" w:rsidRDefault="00E814B5" w:rsidP="00D35480">
            <w:pPr>
              <w:rPr>
                <w:rFonts w:ascii="Arial" w:hAnsi="Arial" w:cs="Arial"/>
                <w:bCs/>
                <w:sz w:val="24"/>
                <w:szCs w:val="24"/>
              </w:rPr>
            </w:pPr>
            <w:r w:rsidRPr="00E814B5">
              <w:rPr>
                <w:rFonts w:ascii="Arial" w:hAnsi="Arial" w:cs="Arial"/>
                <w:bCs/>
                <w:sz w:val="24"/>
                <w:szCs w:val="24"/>
              </w:rPr>
              <w:t>STMOS</w:t>
            </w:r>
          </w:p>
        </w:tc>
        <w:tc>
          <w:tcPr>
            <w:tcW w:w="3988" w:type="dxa"/>
            <w:vMerge w:val="restart"/>
          </w:tcPr>
          <w:p w:rsidR="00E814B5" w:rsidRPr="00F946F5" w:rsidRDefault="00E814B5" w:rsidP="00D35480">
            <w:pPr>
              <w:rPr>
                <w:rFonts w:ascii="Arial" w:hAnsi="Arial" w:cs="Arial"/>
                <w:bCs/>
                <w:sz w:val="36"/>
                <w:szCs w:val="36"/>
              </w:rPr>
            </w:pPr>
            <w:r w:rsidRPr="00F946F5">
              <w:rPr>
                <w:rFonts w:ascii="Arial" w:hAnsi="Arial" w:cs="Arial"/>
                <w:sz w:val="36"/>
                <w:szCs w:val="36"/>
              </w:rPr>
              <w:t>What thing Moses want to be?</w:t>
            </w:r>
          </w:p>
          <w:p w:rsidR="00E814B5" w:rsidRPr="00F946F5" w:rsidRDefault="00E814B5" w:rsidP="00233A6F">
            <w:pPr>
              <w:rPr>
                <w:rFonts w:ascii="Arial" w:hAnsi="Arial" w:cs="Arial"/>
                <w:bCs/>
                <w:sz w:val="36"/>
                <w:szCs w:val="36"/>
              </w:rPr>
            </w:pPr>
            <w:r w:rsidRPr="00F946F5">
              <w:rPr>
                <w:rFonts w:ascii="Arial" w:hAnsi="Arial" w:cs="Arial"/>
                <w:bCs/>
                <w:sz w:val="36"/>
                <w:szCs w:val="36"/>
              </w:rPr>
              <w:t>[</w:t>
            </w:r>
            <w:r w:rsidRPr="00F946F5">
              <w:rPr>
                <w:rFonts w:ascii="Arial" w:hAnsi="Arial" w:cs="Arial"/>
                <w:bCs/>
                <w:i/>
                <w:iCs/>
                <w:sz w:val="36"/>
                <w:szCs w:val="36"/>
              </w:rPr>
              <w:t>Correct: football player</w:t>
            </w:r>
            <w:r w:rsidRPr="00F946F5">
              <w:rPr>
                <w:rFonts w:ascii="Arial" w:hAnsi="Arial" w:cs="Arial"/>
                <w:bCs/>
                <w:sz w:val="36"/>
                <w:szCs w:val="36"/>
              </w:rPr>
              <w:t>]</w:t>
            </w:r>
          </w:p>
        </w:tc>
        <w:tc>
          <w:tcPr>
            <w:tcW w:w="3150" w:type="dxa"/>
          </w:tcPr>
          <w:p w:rsidR="00E814B5" w:rsidRPr="00F946F5" w:rsidRDefault="00E814B5" w:rsidP="00D35480">
            <w:pPr>
              <w:rPr>
                <w:rFonts w:ascii="Arial" w:hAnsi="Arial" w:cs="Arial"/>
                <w:bCs/>
                <w:sz w:val="36"/>
                <w:szCs w:val="36"/>
              </w:rPr>
            </w:pPr>
            <w:r w:rsidRPr="00F946F5">
              <w:rPr>
                <w:rFonts w:ascii="Arial" w:hAnsi="Arial" w:cs="Arial"/>
                <w:bCs/>
                <w:sz w:val="36"/>
                <w:szCs w:val="36"/>
              </w:rPr>
              <w:t>Correct</w:t>
            </w:r>
          </w:p>
          <w:p w:rsidR="00E814B5" w:rsidRPr="00F946F5" w:rsidRDefault="00E814B5" w:rsidP="00D35480">
            <w:pPr>
              <w:rPr>
                <w:rFonts w:ascii="Arial" w:hAnsi="Arial" w:cs="Arial"/>
                <w:bCs/>
                <w:sz w:val="36"/>
                <w:szCs w:val="36"/>
              </w:rPr>
            </w:pPr>
          </w:p>
        </w:tc>
        <w:tc>
          <w:tcPr>
            <w:tcW w:w="1368" w:type="dxa"/>
          </w:tcPr>
          <w:p w:rsidR="00E814B5" w:rsidRPr="00F946F5" w:rsidRDefault="00E814B5" w:rsidP="00D35480">
            <w:pPr>
              <w:jc w:val="center"/>
              <w:rPr>
                <w:rFonts w:ascii="Arial" w:hAnsi="Arial" w:cs="Arial"/>
                <w:bCs/>
                <w:sz w:val="36"/>
                <w:szCs w:val="36"/>
              </w:rPr>
            </w:pPr>
            <w:r w:rsidRPr="00F946F5">
              <w:rPr>
                <w:rFonts w:ascii="Arial" w:hAnsi="Arial" w:cs="Arial"/>
                <w:bCs/>
                <w:sz w:val="36"/>
                <w:szCs w:val="36"/>
              </w:rPr>
              <w:t>1</w:t>
            </w:r>
          </w:p>
        </w:tc>
      </w:tr>
      <w:tr w:rsidR="00E814B5" w:rsidRPr="00F946F5" w:rsidTr="007410F9">
        <w:tc>
          <w:tcPr>
            <w:tcW w:w="1070" w:type="dxa"/>
            <w:vMerge/>
          </w:tcPr>
          <w:p w:rsidR="00E814B5" w:rsidRPr="00F946F5" w:rsidRDefault="00E814B5" w:rsidP="00D35480">
            <w:pPr>
              <w:rPr>
                <w:rFonts w:ascii="Arial" w:hAnsi="Arial" w:cs="Arial"/>
                <w:b/>
                <w:sz w:val="36"/>
                <w:szCs w:val="36"/>
                <w:u w:val="single"/>
              </w:rPr>
            </w:pPr>
          </w:p>
        </w:tc>
        <w:tc>
          <w:tcPr>
            <w:tcW w:w="3988" w:type="dxa"/>
            <w:vMerge/>
          </w:tcPr>
          <w:p w:rsidR="00E814B5" w:rsidRPr="00F946F5" w:rsidRDefault="00E814B5" w:rsidP="00D35480">
            <w:pPr>
              <w:rPr>
                <w:rFonts w:ascii="Arial" w:hAnsi="Arial" w:cs="Arial"/>
                <w:b/>
                <w:sz w:val="36"/>
                <w:szCs w:val="36"/>
                <w:u w:val="single"/>
              </w:rPr>
            </w:pPr>
          </w:p>
        </w:tc>
        <w:tc>
          <w:tcPr>
            <w:tcW w:w="3150" w:type="dxa"/>
          </w:tcPr>
          <w:p w:rsidR="00E814B5" w:rsidRPr="00F946F5" w:rsidRDefault="00E814B5" w:rsidP="00D35480">
            <w:pPr>
              <w:rPr>
                <w:rFonts w:ascii="Arial" w:hAnsi="Arial" w:cs="Arial"/>
                <w:bCs/>
                <w:sz w:val="36"/>
                <w:szCs w:val="36"/>
              </w:rPr>
            </w:pPr>
            <w:r w:rsidRPr="00F946F5">
              <w:rPr>
                <w:rFonts w:ascii="Arial" w:hAnsi="Arial" w:cs="Arial"/>
                <w:bCs/>
                <w:sz w:val="36"/>
                <w:szCs w:val="36"/>
              </w:rPr>
              <w:t>Incorrect</w:t>
            </w:r>
          </w:p>
        </w:tc>
        <w:tc>
          <w:tcPr>
            <w:tcW w:w="1368" w:type="dxa"/>
          </w:tcPr>
          <w:p w:rsidR="00E814B5" w:rsidRPr="00F946F5" w:rsidRDefault="00E814B5" w:rsidP="00D35480">
            <w:pPr>
              <w:jc w:val="center"/>
              <w:rPr>
                <w:rFonts w:ascii="Arial" w:hAnsi="Arial" w:cs="Arial"/>
                <w:bCs/>
                <w:sz w:val="36"/>
                <w:szCs w:val="36"/>
              </w:rPr>
            </w:pPr>
            <w:r w:rsidRPr="00F946F5">
              <w:rPr>
                <w:rFonts w:ascii="Arial" w:hAnsi="Arial" w:cs="Arial"/>
                <w:bCs/>
                <w:sz w:val="36"/>
                <w:szCs w:val="36"/>
              </w:rPr>
              <w:t>2</w:t>
            </w:r>
          </w:p>
        </w:tc>
      </w:tr>
      <w:tr w:rsidR="00E814B5" w:rsidRPr="00F946F5" w:rsidTr="007410F9">
        <w:tc>
          <w:tcPr>
            <w:tcW w:w="1070" w:type="dxa"/>
            <w:vMerge/>
          </w:tcPr>
          <w:p w:rsidR="00E814B5" w:rsidRPr="00F946F5" w:rsidRDefault="00E814B5" w:rsidP="00D35480">
            <w:pPr>
              <w:rPr>
                <w:rFonts w:ascii="Arial" w:hAnsi="Arial" w:cs="Arial"/>
                <w:b/>
                <w:sz w:val="36"/>
                <w:szCs w:val="36"/>
                <w:u w:val="single"/>
              </w:rPr>
            </w:pPr>
          </w:p>
        </w:tc>
        <w:tc>
          <w:tcPr>
            <w:tcW w:w="3988" w:type="dxa"/>
            <w:vMerge/>
          </w:tcPr>
          <w:p w:rsidR="00E814B5" w:rsidRPr="00F946F5" w:rsidRDefault="00E814B5" w:rsidP="00D35480">
            <w:pPr>
              <w:rPr>
                <w:rFonts w:ascii="Arial" w:hAnsi="Arial" w:cs="Arial"/>
                <w:b/>
                <w:sz w:val="36"/>
                <w:szCs w:val="36"/>
                <w:u w:val="single"/>
              </w:rPr>
            </w:pPr>
          </w:p>
        </w:tc>
        <w:tc>
          <w:tcPr>
            <w:tcW w:w="3150" w:type="dxa"/>
          </w:tcPr>
          <w:p w:rsidR="00E814B5" w:rsidRPr="00F946F5" w:rsidRDefault="00E814B5" w:rsidP="00D35480">
            <w:pPr>
              <w:rPr>
                <w:rFonts w:ascii="Arial" w:hAnsi="Arial" w:cs="Arial"/>
                <w:bCs/>
                <w:sz w:val="36"/>
                <w:szCs w:val="36"/>
              </w:rPr>
            </w:pPr>
            <w:r>
              <w:rPr>
                <w:rFonts w:ascii="Arial" w:hAnsi="Arial" w:cs="Arial"/>
                <w:bCs/>
                <w:sz w:val="36"/>
                <w:szCs w:val="36"/>
              </w:rPr>
              <w:t>Don’t know</w:t>
            </w:r>
            <w:r w:rsidRPr="00F946F5">
              <w:rPr>
                <w:rFonts w:ascii="Arial" w:hAnsi="Arial" w:cs="Arial"/>
                <w:bCs/>
                <w:sz w:val="36"/>
                <w:szCs w:val="36"/>
              </w:rPr>
              <w:t>/Refuse</w:t>
            </w:r>
          </w:p>
        </w:tc>
        <w:tc>
          <w:tcPr>
            <w:tcW w:w="1368" w:type="dxa"/>
          </w:tcPr>
          <w:p w:rsidR="00E814B5" w:rsidRPr="00F946F5" w:rsidRDefault="00E814B5" w:rsidP="00D35480">
            <w:pPr>
              <w:jc w:val="center"/>
              <w:rPr>
                <w:rFonts w:ascii="Arial" w:hAnsi="Arial" w:cs="Arial"/>
                <w:bCs/>
                <w:sz w:val="36"/>
                <w:szCs w:val="36"/>
              </w:rPr>
            </w:pPr>
            <w:r w:rsidRPr="00F946F5">
              <w:rPr>
                <w:rFonts w:ascii="Arial" w:hAnsi="Arial" w:cs="Arial"/>
                <w:bCs/>
                <w:sz w:val="36"/>
                <w:szCs w:val="36"/>
              </w:rPr>
              <w:t>999</w:t>
            </w:r>
          </w:p>
        </w:tc>
      </w:tr>
    </w:tbl>
    <w:p w:rsidR="00E814B5" w:rsidRDefault="00E814B5" w:rsidP="006D7322">
      <w:pPr>
        <w:rPr>
          <w:rFonts w:ascii="Arial" w:hAnsi="Arial" w:cs="Arial"/>
          <w:b/>
          <w:sz w:val="36"/>
          <w:szCs w:val="36"/>
          <w:u w:val="single"/>
        </w:rPr>
      </w:pPr>
    </w:p>
    <w:p w:rsidR="00E814B5" w:rsidRDefault="00E814B5" w:rsidP="006D7322">
      <w:pPr>
        <w:rPr>
          <w:rFonts w:ascii="Arial" w:hAnsi="Arial" w:cs="Arial"/>
          <w:b/>
          <w:sz w:val="36"/>
          <w:szCs w:val="36"/>
          <w:u w:val="single"/>
        </w:rPr>
      </w:pPr>
    </w:p>
    <w:p w:rsidR="00E814B5" w:rsidRDefault="00E814B5" w:rsidP="006D7322">
      <w:pPr>
        <w:rPr>
          <w:rFonts w:ascii="Arial" w:hAnsi="Arial" w:cs="Arial"/>
          <w:b/>
          <w:sz w:val="36"/>
          <w:szCs w:val="36"/>
          <w:u w:val="single"/>
        </w:rPr>
      </w:pPr>
    </w:p>
    <w:p w:rsidR="00E814B5" w:rsidRDefault="00E814B5" w:rsidP="006D7322">
      <w:pPr>
        <w:rPr>
          <w:rFonts w:ascii="Arial" w:hAnsi="Arial" w:cs="Arial"/>
          <w:b/>
          <w:sz w:val="36"/>
          <w:szCs w:val="36"/>
          <w:u w:val="single"/>
        </w:rPr>
      </w:pPr>
    </w:p>
    <w:p w:rsidR="006D7322" w:rsidRPr="00F946F5" w:rsidRDefault="009056F0" w:rsidP="006D7322">
      <w:pPr>
        <w:rPr>
          <w:rFonts w:ascii="Arial" w:hAnsi="Arial" w:cs="Arial"/>
          <w:bCs/>
          <w:sz w:val="36"/>
          <w:szCs w:val="36"/>
        </w:rPr>
      </w:pPr>
      <w:r w:rsidRPr="00F946F5">
        <w:rPr>
          <w:rFonts w:ascii="Arial" w:hAnsi="Arial" w:cs="Arial"/>
          <w:b/>
          <w:sz w:val="36"/>
          <w:szCs w:val="36"/>
          <w:u w:val="single"/>
        </w:rPr>
        <w:lastRenderedPageBreak/>
        <w:t>STORY #3</w:t>
      </w:r>
      <w:r w:rsidR="00CF45FF" w:rsidRPr="00F946F5">
        <w:rPr>
          <w:rFonts w:ascii="Arial" w:hAnsi="Arial" w:cs="Arial"/>
          <w:b/>
          <w:sz w:val="36"/>
          <w:szCs w:val="36"/>
          <w:u w:val="single"/>
        </w:rPr>
        <w:t xml:space="preserve"> (</w:t>
      </w:r>
      <w:r w:rsidR="006D7322" w:rsidRPr="00F946F5">
        <w:rPr>
          <w:rFonts w:ascii="Arial" w:hAnsi="Arial" w:cs="Arial"/>
          <w:b/>
          <w:sz w:val="36"/>
          <w:szCs w:val="36"/>
          <w:u w:val="single"/>
        </w:rPr>
        <w:t>Read twice</w:t>
      </w:r>
      <w:r w:rsidR="00CF45FF" w:rsidRPr="00F946F5">
        <w:rPr>
          <w:rFonts w:ascii="Arial" w:hAnsi="Arial" w:cs="Arial"/>
          <w:b/>
          <w:sz w:val="36"/>
          <w:szCs w:val="36"/>
          <w:u w:val="single"/>
        </w:rPr>
        <w:t>)</w:t>
      </w:r>
    </w:p>
    <w:p w:rsidR="004D7B20" w:rsidRPr="00F946F5" w:rsidRDefault="004D7B20" w:rsidP="004D7B20">
      <w:pPr>
        <w:rPr>
          <w:rFonts w:ascii="Arial" w:hAnsi="Arial" w:cs="Arial"/>
          <w:bCs/>
          <w:sz w:val="36"/>
          <w:szCs w:val="36"/>
        </w:rPr>
      </w:pPr>
      <w:r w:rsidRPr="00F946F5">
        <w:rPr>
          <w:rFonts w:ascii="Arial" w:hAnsi="Arial" w:cs="Arial"/>
          <w:bCs/>
          <w:sz w:val="36"/>
          <w:szCs w:val="36"/>
        </w:rPr>
        <w:t xml:space="preserve">Every day, </w:t>
      </w:r>
      <w:proofErr w:type="spellStart"/>
      <w:r w:rsidR="00EC5AA2" w:rsidRPr="00F946F5">
        <w:rPr>
          <w:rFonts w:ascii="Arial" w:hAnsi="Arial" w:cs="Arial"/>
          <w:bCs/>
          <w:sz w:val="36"/>
          <w:szCs w:val="36"/>
        </w:rPr>
        <w:t>Sekou</w:t>
      </w:r>
      <w:proofErr w:type="spellEnd"/>
      <w:r w:rsidR="00EC5AA2" w:rsidRPr="00F946F5">
        <w:rPr>
          <w:rFonts w:ascii="Arial" w:hAnsi="Arial" w:cs="Arial"/>
          <w:bCs/>
          <w:sz w:val="36"/>
          <w:szCs w:val="36"/>
        </w:rPr>
        <w:t xml:space="preserve"> can </w:t>
      </w:r>
      <w:r w:rsidR="00233A6F" w:rsidRPr="00F946F5">
        <w:rPr>
          <w:rFonts w:ascii="Arial" w:hAnsi="Arial" w:cs="Arial"/>
          <w:bCs/>
          <w:sz w:val="36"/>
          <w:szCs w:val="36"/>
        </w:rPr>
        <w:t>walk</w:t>
      </w:r>
      <w:r w:rsidRPr="00F946F5">
        <w:rPr>
          <w:rFonts w:ascii="Arial" w:hAnsi="Arial" w:cs="Arial"/>
          <w:bCs/>
          <w:sz w:val="36"/>
          <w:szCs w:val="36"/>
        </w:rPr>
        <w:t xml:space="preserve"> </w:t>
      </w:r>
      <w:r w:rsidR="00DE5142" w:rsidRPr="00F946F5">
        <w:rPr>
          <w:rFonts w:ascii="Arial" w:hAnsi="Arial" w:cs="Arial"/>
          <w:bCs/>
          <w:sz w:val="36"/>
          <w:szCs w:val="36"/>
        </w:rPr>
        <w:t>in</w:t>
      </w:r>
      <w:r w:rsidRPr="00F946F5">
        <w:rPr>
          <w:rFonts w:ascii="Arial" w:hAnsi="Arial" w:cs="Arial"/>
          <w:bCs/>
          <w:sz w:val="36"/>
          <w:szCs w:val="36"/>
        </w:rPr>
        <w:t xml:space="preserve"> </w:t>
      </w:r>
      <w:r w:rsidR="00DE5142" w:rsidRPr="00F946F5">
        <w:rPr>
          <w:rFonts w:ascii="Arial" w:hAnsi="Arial" w:cs="Arial"/>
          <w:bCs/>
          <w:sz w:val="36"/>
          <w:szCs w:val="36"/>
        </w:rPr>
        <w:t>the bush</w:t>
      </w:r>
      <w:r w:rsidRPr="00F946F5">
        <w:rPr>
          <w:rFonts w:ascii="Arial" w:hAnsi="Arial" w:cs="Arial"/>
          <w:bCs/>
          <w:sz w:val="36"/>
          <w:szCs w:val="36"/>
        </w:rPr>
        <w:t xml:space="preserve"> </w:t>
      </w:r>
      <w:r w:rsidR="00EC5AA2" w:rsidRPr="00F946F5">
        <w:rPr>
          <w:rFonts w:ascii="Arial" w:hAnsi="Arial" w:cs="Arial"/>
          <w:bCs/>
          <w:sz w:val="36"/>
          <w:szCs w:val="36"/>
        </w:rPr>
        <w:t xml:space="preserve">to </w:t>
      </w:r>
      <w:r w:rsidR="00DE5142" w:rsidRPr="00F946F5">
        <w:rPr>
          <w:rFonts w:ascii="Arial" w:hAnsi="Arial" w:cs="Arial"/>
          <w:bCs/>
          <w:sz w:val="36"/>
          <w:szCs w:val="36"/>
        </w:rPr>
        <w:t>pick</w:t>
      </w:r>
      <w:r w:rsidRPr="00F946F5">
        <w:rPr>
          <w:rFonts w:ascii="Arial" w:hAnsi="Arial" w:cs="Arial"/>
          <w:bCs/>
          <w:sz w:val="36"/>
          <w:szCs w:val="36"/>
        </w:rPr>
        <w:t xml:space="preserve"> </w:t>
      </w:r>
      <w:r w:rsidR="00EC5AA2" w:rsidRPr="00F946F5">
        <w:rPr>
          <w:rFonts w:ascii="Arial" w:hAnsi="Arial" w:cs="Arial"/>
          <w:bCs/>
          <w:sz w:val="36"/>
          <w:szCs w:val="36"/>
        </w:rPr>
        <w:t>orange</w:t>
      </w:r>
      <w:r w:rsidR="00142430" w:rsidRPr="00F946F5">
        <w:rPr>
          <w:rFonts w:ascii="Arial" w:hAnsi="Arial" w:cs="Arial"/>
          <w:bCs/>
          <w:sz w:val="36"/>
          <w:szCs w:val="36"/>
        </w:rPr>
        <w:t>s</w:t>
      </w:r>
      <w:r w:rsidRPr="00F946F5">
        <w:rPr>
          <w:rFonts w:ascii="Arial" w:hAnsi="Arial" w:cs="Arial"/>
          <w:bCs/>
          <w:sz w:val="36"/>
          <w:szCs w:val="36"/>
        </w:rPr>
        <w:t xml:space="preserve"> for his family.</w:t>
      </w:r>
      <w:r w:rsidR="00233A6F" w:rsidRPr="00F946F5">
        <w:rPr>
          <w:rFonts w:ascii="Arial" w:hAnsi="Arial" w:cs="Arial"/>
          <w:bCs/>
          <w:sz w:val="36"/>
          <w:szCs w:val="36"/>
        </w:rPr>
        <w:t xml:space="preserve"> When he walks home, he always </w:t>
      </w:r>
      <w:r w:rsidR="00BB612A">
        <w:rPr>
          <w:rFonts w:ascii="Arial" w:hAnsi="Arial" w:cs="Arial"/>
          <w:bCs/>
          <w:sz w:val="36"/>
          <w:szCs w:val="36"/>
        </w:rPr>
        <w:t>likes to eat</w:t>
      </w:r>
      <w:r w:rsidR="00233A6F" w:rsidRPr="00F946F5">
        <w:rPr>
          <w:rFonts w:ascii="Arial" w:hAnsi="Arial" w:cs="Arial"/>
          <w:bCs/>
          <w:sz w:val="36"/>
          <w:szCs w:val="36"/>
        </w:rPr>
        <w:t xml:space="preserve"> one of the oranges. He</w:t>
      </w:r>
      <w:r w:rsidR="008B799D" w:rsidRPr="00F946F5">
        <w:rPr>
          <w:rFonts w:ascii="Arial" w:hAnsi="Arial" w:cs="Arial"/>
          <w:bCs/>
          <w:sz w:val="36"/>
          <w:szCs w:val="36"/>
        </w:rPr>
        <w:t xml:space="preserve"> loves oranges because they are</w:t>
      </w:r>
      <w:r w:rsidR="00381E4A" w:rsidRPr="00F946F5">
        <w:rPr>
          <w:rFonts w:ascii="Arial" w:hAnsi="Arial" w:cs="Arial"/>
          <w:bCs/>
          <w:sz w:val="36"/>
          <w:szCs w:val="36"/>
        </w:rPr>
        <w:t xml:space="preserve"> </w:t>
      </w:r>
      <w:r w:rsidR="00233A6F" w:rsidRPr="00F946F5">
        <w:rPr>
          <w:rFonts w:ascii="Arial" w:hAnsi="Arial" w:cs="Arial"/>
          <w:bCs/>
          <w:sz w:val="36"/>
          <w:szCs w:val="36"/>
        </w:rPr>
        <w:t>sweet</w:t>
      </w:r>
      <w:r w:rsidR="00381E4A" w:rsidRPr="00F946F5">
        <w:rPr>
          <w:rFonts w:ascii="Arial" w:hAnsi="Arial" w:cs="Arial"/>
          <w:bCs/>
          <w:sz w:val="36"/>
          <w:szCs w:val="36"/>
        </w:rPr>
        <w:t>.</w:t>
      </w:r>
    </w:p>
    <w:tbl>
      <w:tblPr>
        <w:tblStyle w:val="TableGrid"/>
        <w:tblW w:w="9648" w:type="dxa"/>
        <w:tblLayout w:type="fixed"/>
        <w:tblLook w:val="04A0"/>
      </w:tblPr>
      <w:tblGrid>
        <w:gridCol w:w="1363"/>
        <w:gridCol w:w="3875"/>
        <w:gridCol w:w="3150"/>
        <w:gridCol w:w="1260"/>
      </w:tblGrid>
      <w:tr w:rsidR="00E814B5" w:rsidRPr="00F946F5" w:rsidTr="005460CF">
        <w:tc>
          <w:tcPr>
            <w:tcW w:w="1363" w:type="dxa"/>
            <w:vMerge w:val="restart"/>
          </w:tcPr>
          <w:p w:rsidR="00E814B5" w:rsidRPr="00E814B5" w:rsidRDefault="00E814B5" w:rsidP="00107561">
            <w:pPr>
              <w:rPr>
                <w:rFonts w:ascii="Arial" w:hAnsi="Arial" w:cs="Arial"/>
                <w:bCs/>
                <w:sz w:val="24"/>
                <w:szCs w:val="24"/>
              </w:rPr>
            </w:pPr>
            <w:r w:rsidRPr="00E814B5">
              <w:rPr>
                <w:rFonts w:ascii="Arial" w:hAnsi="Arial" w:cs="Arial"/>
                <w:bCs/>
                <w:sz w:val="24"/>
                <w:szCs w:val="24"/>
              </w:rPr>
              <w:t>STSEKOU</w:t>
            </w:r>
          </w:p>
        </w:tc>
        <w:tc>
          <w:tcPr>
            <w:tcW w:w="3875" w:type="dxa"/>
            <w:vMerge w:val="restart"/>
          </w:tcPr>
          <w:p w:rsidR="00E814B5" w:rsidRPr="00F946F5" w:rsidRDefault="00E814B5" w:rsidP="00107561">
            <w:pPr>
              <w:rPr>
                <w:rFonts w:ascii="Arial" w:hAnsi="Arial" w:cs="Arial"/>
                <w:bCs/>
                <w:sz w:val="36"/>
                <w:szCs w:val="36"/>
              </w:rPr>
            </w:pPr>
            <w:r w:rsidRPr="00F946F5">
              <w:rPr>
                <w:rFonts w:ascii="Arial" w:hAnsi="Arial" w:cs="Arial"/>
                <w:bCs/>
                <w:sz w:val="36"/>
                <w:szCs w:val="36"/>
              </w:rPr>
              <w:t xml:space="preserve">What thing </w:t>
            </w:r>
            <w:proofErr w:type="spellStart"/>
            <w:r w:rsidRPr="00F946F5">
              <w:rPr>
                <w:rFonts w:ascii="Arial" w:hAnsi="Arial" w:cs="Arial"/>
                <w:bCs/>
                <w:sz w:val="36"/>
                <w:szCs w:val="36"/>
              </w:rPr>
              <w:t>Sekou</w:t>
            </w:r>
            <w:proofErr w:type="spellEnd"/>
            <w:r w:rsidRPr="00F946F5">
              <w:rPr>
                <w:rFonts w:ascii="Arial" w:hAnsi="Arial" w:cs="Arial"/>
                <w:bCs/>
                <w:sz w:val="36"/>
                <w:szCs w:val="36"/>
              </w:rPr>
              <w:t xml:space="preserve"> like to do when he walks home? </w:t>
            </w:r>
          </w:p>
          <w:p w:rsidR="00E814B5" w:rsidRPr="00F946F5" w:rsidRDefault="00E814B5" w:rsidP="00BB612A">
            <w:pPr>
              <w:rPr>
                <w:rFonts w:ascii="Arial" w:hAnsi="Arial" w:cs="Arial"/>
                <w:bCs/>
                <w:sz w:val="36"/>
                <w:szCs w:val="36"/>
              </w:rPr>
            </w:pPr>
            <w:r w:rsidRPr="00F946F5">
              <w:rPr>
                <w:rFonts w:ascii="Arial" w:hAnsi="Arial" w:cs="Arial"/>
                <w:bCs/>
                <w:sz w:val="36"/>
                <w:szCs w:val="36"/>
              </w:rPr>
              <w:t>[</w:t>
            </w:r>
            <w:r w:rsidRPr="00F946F5">
              <w:rPr>
                <w:rFonts w:ascii="Arial" w:hAnsi="Arial" w:cs="Arial"/>
                <w:bCs/>
                <w:i/>
                <w:iCs/>
                <w:sz w:val="36"/>
                <w:szCs w:val="36"/>
              </w:rPr>
              <w:t xml:space="preserve">Correct answer: </w:t>
            </w:r>
            <w:r w:rsidR="00BB612A">
              <w:rPr>
                <w:rFonts w:ascii="Arial" w:hAnsi="Arial" w:cs="Arial"/>
                <w:bCs/>
                <w:i/>
                <w:iCs/>
                <w:sz w:val="36"/>
                <w:szCs w:val="36"/>
              </w:rPr>
              <w:t>eat an orange</w:t>
            </w:r>
            <w:r w:rsidRPr="00F946F5">
              <w:rPr>
                <w:rFonts w:ascii="Arial" w:hAnsi="Arial" w:cs="Arial"/>
                <w:bCs/>
                <w:sz w:val="36"/>
                <w:szCs w:val="36"/>
              </w:rPr>
              <w:t>]</w:t>
            </w:r>
          </w:p>
        </w:tc>
        <w:tc>
          <w:tcPr>
            <w:tcW w:w="3150" w:type="dxa"/>
          </w:tcPr>
          <w:p w:rsidR="00E814B5" w:rsidRPr="00F946F5" w:rsidRDefault="00E814B5" w:rsidP="00107561">
            <w:pPr>
              <w:rPr>
                <w:rFonts w:ascii="Arial" w:hAnsi="Arial" w:cs="Arial"/>
                <w:bCs/>
                <w:sz w:val="36"/>
                <w:szCs w:val="36"/>
              </w:rPr>
            </w:pPr>
            <w:r w:rsidRPr="00F946F5">
              <w:rPr>
                <w:rFonts w:ascii="Arial" w:hAnsi="Arial" w:cs="Arial"/>
                <w:bCs/>
                <w:sz w:val="36"/>
                <w:szCs w:val="36"/>
              </w:rPr>
              <w:t>Correct</w:t>
            </w:r>
          </w:p>
          <w:p w:rsidR="00E814B5" w:rsidRPr="00F946F5" w:rsidRDefault="00E814B5" w:rsidP="00107561">
            <w:pPr>
              <w:rPr>
                <w:rFonts w:ascii="Arial" w:hAnsi="Arial" w:cs="Arial"/>
                <w:bCs/>
                <w:sz w:val="36"/>
                <w:szCs w:val="36"/>
              </w:rPr>
            </w:pPr>
          </w:p>
        </w:tc>
        <w:tc>
          <w:tcPr>
            <w:tcW w:w="1260" w:type="dxa"/>
          </w:tcPr>
          <w:p w:rsidR="00E814B5" w:rsidRPr="00F946F5" w:rsidRDefault="00E814B5" w:rsidP="00107561">
            <w:pPr>
              <w:jc w:val="center"/>
              <w:rPr>
                <w:rFonts w:ascii="Arial" w:hAnsi="Arial" w:cs="Arial"/>
                <w:bCs/>
                <w:sz w:val="36"/>
                <w:szCs w:val="36"/>
              </w:rPr>
            </w:pPr>
            <w:r w:rsidRPr="00F946F5">
              <w:rPr>
                <w:rFonts w:ascii="Arial" w:hAnsi="Arial" w:cs="Arial"/>
                <w:bCs/>
                <w:sz w:val="36"/>
                <w:szCs w:val="36"/>
              </w:rPr>
              <w:t>1</w:t>
            </w:r>
          </w:p>
        </w:tc>
      </w:tr>
      <w:tr w:rsidR="00E814B5" w:rsidRPr="00F946F5" w:rsidTr="005460CF">
        <w:tc>
          <w:tcPr>
            <w:tcW w:w="1363" w:type="dxa"/>
            <w:vMerge/>
          </w:tcPr>
          <w:p w:rsidR="00E814B5" w:rsidRPr="00F946F5" w:rsidRDefault="00E814B5" w:rsidP="00107561">
            <w:pPr>
              <w:rPr>
                <w:rFonts w:ascii="Arial" w:hAnsi="Arial" w:cs="Arial"/>
                <w:b/>
                <w:sz w:val="36"/>
                <w:szCs w:val="36"/>
                <w:u w:val="single"/>
              </w:rPr>
            </w:pPr>
          </w:p>
        </w:tc>
        <w:tc>
          <w:tcPr>
            <w:tcW w:w="3875" w:type="dxa"/>
            <w:vMerge/>
          </w:tcPr>
          <w:p w:rsidR="00E814B5" w:rsidRPr="00F946F5" w:rsidRDefault="00E814B5" w:rsidP="00107561">
            <w:pPr>
              <w:rPr>
                <w:rFonts w:ascii="Arial" w:hAnsi="Arial" w:cs="Arial"/>
                <w:b/>
                <w:sz w:val="36"/>
                <w:szCs w:val="36"/>
                <w:u w:val="single"/>
              </w:rPr>
            </w:pPr>
          </w:p>
        </w:tc>
        <w:tc>
          <w:tcPr>
            <w:tcW w:w="3150" w:type="dxa"/>
          </w:tcPr>
          <w:p w:rsidR="00E814B5" w:rsidRPr="00F946F5" w:rsidRDefault="00E814B5" w:rsidP="00107561">
            <w:pPr>
              <w:rPr>
                <w:rFonts w:ascii="Arial" w:hAnsi="Arial" w:cs="Arial"/>
                <w:bCs/>
                <w:sz w:val="36"/>
                <w:szCs w:val="36"/>
              </w:rPr>
            </w:pPr>
            <w:r w:rsidRPr="00F946F5">
              <w:rPr>
                <w:rFonts w:ascii="Arial" w:hAnsi="Arial" w:cs="Arial"/>
                <w:bCs/>
                <w:sz w:val="36"/>
                <w:szCs w:val="36"/>
              </w:rPr>
              <w:t>Incorrect</w:t>
            </w:r>
          </w:p>
          <w:p w:rsidR="00E814B5" w:rsidRPr="00F946F5" w:rsidRDefault="00E814B5" w:rsidP="00107561">
            <w:pPr>
              <w:rPr>
                <w:rFonts w:ascii="Arial" w:hAnsi="Arial" w:cs="Arial"/>
                <w:bCs/>
                <w:sz w:val="36"/>
                <w:szCs w:val="36"/>
              </w:rPr>
            </w:pPr>
          </w:p>
        </w:tc>
        <w:tc>
          <w:tcPr>
            <w:tcW w:w="1260" w:type="dxa"/>
          </w:tcPr>
          <w:p w:rsidR="00E814B5" w:rsidRPr="00F946F5" w:rsidRDefault="00E814B5" w:rsidP="00107561">
            <w:pPr>
              <w:jc w:val="center"/>
              <w:rPr>
                <w:rFonts w:ascii="Arial" w:hAnsi="Arial" w:cs="Arial"/>
                <w:bCs/>
                <w:sz w:val="36"/>
                <w:szCs w:val="36"/>
              </w:rPr>
            </w:pPr>
            <w:r w:rsidRPr="00F946F5">
              <w:rPr>
                <w:rFonts w:ascii="Arial" w:hAnsi="Arial" w:cs="Arial"/>
                <w:bCs/>
                <w:sz w:val="36"/>
                <w:szCs w:val="36"/>
              </w:rPr>
              <w:t>2</w:t>
            </w:r>
          </w:p>
        </w:tc>
      </w:tr>
      <w:tr w:rsidR="00E814B5" w:rsidRPr="00F946F5" w:rsidTr="005460CF">
        <w:tc>
          <w:tcPr>
            <w:tcW w:w="1363" w:type="dxa"/>
            <w:vMerge/>
          </w:tcPr>
          <w:p w:rsidR="00E814B5" w:rsidRPr="00F946F5" w:rsidRDefault="00E814B5" w:rsidP="00107561">
            <w:pPr>
              <w:rPr>
                <w:rFonts w:ascii="Arial" w:hAnsi="Arial" w:cs="Arial"/>
                <w:b/>
                <w:sz w:val="36"/>
                <w:szCs w:val="36"/>
                <w:u w:val="single"/>
              </w:rPr>
            </w:pPr>
          </w:p>
        </w:tc>
        <w:tc>
          <w:tcPr>
            <w:tcW w:w="3875" w:type="dxa"/>
            <w:vMerge/>
          </w:tcPr>
          <w:p w:rsidR="00E814B5" w:rsidRPr="00F946F5" w:rsidRDefault="00E814B5" w:rsidP="00107561">
            <w:pPr>
              <w:rPr>
                <w:rFonts w:ascii="Arial" w:hAnsi="Arial" w:cs="Arial"/>
                <w:b/>
                <w:sz w:val="36"/>
                <w:szCs w:val="36"/>
                <w:u w:val="single"/>
              </w:rPr>
            </w:pPr>
          </w:p>
        </w:tc>
        <w:tc>
          <w:tcPr>
            <w:tcW w:w="3150" w:type="dxa"/>
          </w:tcPr>
          <w:p w:rsidR="00E814B5" w:rsidRPr="00F946F5" w:rsidRDefault="00E814B5" w:rsidP="00107561">
            <w:pPr>
              <w:rPr>
                <w:rFonts w:ascii="Arial" w:hAnsi="Arial" w:cs="Arial"/>
                <w:bCs/>
                <w:sz w:val="36"/>
                <w:szCs w:val="36"/>
              </w:rPr>
            </w:pPr>
            <w:r w:rsidRPr="00F946F5">
              <w:rPr>
                <w:rFonts w:ascii="Arial" w:hAnsi="Arial" w:cs="Arial"/>
                <w:bCs/>
                <w:sz w:val="36"/>
                <w:szCs w:val="36"/>
              </w:rPr>
              <w:t>D</w:t>
            </w:r>
            <w:r>
              <w:rPr>
                <w:rFonts w:ascii="Arial" w:hAnsi="Arial" w:cs="Arial"/>
                <w:bCs/>
                <w:sz w:val="36"/>
                <w:szCs w:val="36"/>
              </w:rPr>
              <w:t>on’t know</w:t>
            </w:r>
            <w:r w:rsidRPr="00F946F5">
              <w:rPr>
                <w:rFonts w:ascii="Arial" w:hAnsi="Arial" w:cs="Arial"/>
                <w:bCs/>
                <w:sz w:val="36"/>
                <w:szCs w:val="36"/>
              </w:rPr>
              <w:t>/Refuse</w:t>
            </w:r>
          </w:p>
        </w:tc>
        <w:tc>
          <w:tcPr>
            <w:tcW w:w="1260" w:type="dxa"/>
          </w:tcPr>
          <w:p w:rsidR="00E814B5" w:rsidRPr="00F946F5" w:rsidRDefault="00E814B5" w:rsidP="00107561">
            <w:pPr>
              <w:jc w:val="center"/>
              <w:rPr>
                <w:rFonts w:ascii="Arial" w:hAnsi="Arial" w:cs="Arial"/>
                <w:bCs/>
                <w:sz w:val="36"/>
                <w:szCs w:val="36"/>
              </w:rPr>
            </w:pPr>
            <w:r w:rsidRPr="00F946F5">
              <w:rPr>
                <w:rFonts w:ascii="Arial" w:hAnsi="Arial" w:cs="Arial"/>
                <w:bCs/>
                <w:sz w:val="36"/>
                <w:szCs w:val="36"/>
              </w:rPr>
              <w:t>999</w:t>
            </w:r>
          </w:p>
        </w:tc>
      </w:tr>
    </w:tbl>
    <w:p w:rsidR="00E814B5" w:rsidRDefault="00E814B5" w:rsidP="00381E4A">
      <w:pPr>
        <w:rPr>
          <w:rFonts w:ascii="Arial" w:hAnsi="Arial" w:cs="Arial"/>
          <w:b/>
          <w:sz w:val="36"/>
          <w:szCs w:val="36"/>
          <w:u w:val="single"/>
        </w:rPr>
      </w:pPr>
    </w:p>
    <w:p w:rsidR="006D7322" w:rsidRPr="00F946F5" w:rsidRDefault="00381E4A" w:rsidP="00381E4A">
      <w:pPr>
        <w:rPr>
          <w:rFonts w:ascii="Arial" w:hAnsi="Arial" w:cs="Arial"/>
          <w:b/>
          <w:sz w:val="36"/>
          <w:szCs w:val="36"/>
        </w:rPr>
      </w:pPr>
      <w:r w:rsidRPr="00F946F5">
        <w:rPr>
          <w:rFonts w:ascii="Arial" w:hAnsi="Arial" w:cs="Arial"/>
          <w:b/>
          <w:sz w:val="36"/>
          <w:szCs w:val="36"/>
          <w:u w:val="single"/>
        </w:rPr>
        <w:t>STORY #</w:t>
      </w:r>
      <w:r w:rsidR="009056F0" w:rsidRPr="00F946F5">
        <w:rPr>
          <w:rFonts w:ascii="Arial" w:hAnsi="Arial" w:cs="Arial"/>
          <w:b/>
          <w:sz w:val="36"/>
          <w:szCs w:val="36"/>
          <w:u w:val="single"/>
        </w:rPr>
        <w:t>4</w:t>
      </w:r>
      <w:r w:rsidR="006D7322" w:rsidRPr="00F946F5">
        <w:rPr>
          <w:rFonts w:ascii="Arial" w:hAnsi="Arial" w:cs="Arial"/>
          <w:b/>
          <w:sz w:val="36"/>
          <w:szCs w:val="36"/>
          <w:u w:val="single"/>
        </w:rPr>
        <w:t>: Read twice</w:t>
      </w:r>
    </w:p>
    <w:p w:rsidR="00381E4A" w:rsidRPr="00F946F5" w:rsidRDefault="006A22CD" w:rsidP="00381E4A">
      <w:pPr>
        <w:rPr>
          <w:rFonts w:ascii="Arial" w:hAnsi="Arial" w:cs="Arial"/>
          <w:b/>
          <w:sz w:val="36"/>
          <w:szCs w:val="36"/>
        </w:rPr>
      </w:pPr>
      <w:proofErr w:type="spellStart"/>
      <w:r w:rsidRPr="00F946F5">
        <w:rPr>
          <w:rFonts w:ascii="Arial" w:hAnsi="Arial" w:cs="Arial"/>
          <w:sz w:val="36"/>
          <w:szCs w:val="36"/>
        </w:rPr>
        <w:t>Jallah</w:t>
      </w:r>
      <w:proofErr w:type="spellEnd"/>
      <w:r w:rsidRPr="00F946F5">
        <w:rPr>
          <w:rFonts w:ascii="Arial" w:hAnsi="Arial" w:cs="Arial"/>
          <w:sz w:val="36"/>
          <w:szCs w:val="36"/>
        </w:rPr>
        <w:t xml:space="preserve"> </w:t>
      </w:r>
      <w:r w:rsidR="00381E4A" w:rsidRPr="00F946F5">
        <w:rPr>
          <w:rFonts w:ascii="Arial" w:hAnsi="Arial" w:cs="Arial"/>
          <w:sz w:val="36"/>
          <w:szCs w:val="36"/>
        </w:rPr>
        <w:t xml:space="preserve">father works very hard. He </w:t>
      </w:r>
      <w:proofErr w:type="gramStart"/>
      <w:r w:rsidR="00263AD3" w:rsidRPr="00F946F5">
        <w:rPr>
          <w:rFonts w:ascii="Arial" w:hAnsi="Arial" w:cs="Arial"/>
          <w:sz w:val="36"/>
          <w:szCs w:val="36"/>
        </w:rPr>
        <w:t>go</w:t>
      </w:r>
      <w:proofErr w:type="gramEnd"/>
      <w:r w:rsidR="00263AD3" w:rsidRPr="00F946F5">
        <w:rPr>
          <w:rFonts w:ascii="Arial" w:hAnsi="Arial" w:cs="Arial"/>
          <w:sz w:val="36"/>
          <w:szCs w:val="36"/>
        </w:rPr>
        <w:t xml:space="preserve"> </w:t>
      </w:r>
      <w:r w:rsidRPr="00F946F5">
        <w:rPr>
          <w:rFonts w:ascii="Arial" w:hAnsi="Arial" w:cs="Arial"/>
          <w:sz w:val="36"/>
          <w:szCs w:val="36"/>
        </w:rPr>
        <w:t xml:space="preserve">on the farm soon in </w:t>
      </w:r>
      <w:r w:rsidR="00A3302E" w:rsidRPr="00F946F5">
        <w:rPr>
          <w:rFonts w:ascii="Arial" w:hAnsi="Arial" w:cs="Arial"/>
          <w:sz w:val="36"/>
          <w:szCs w:val="36"/>
        </w:rPr>
        <w:t>the morning</w:t>
      </w:r>
      <w:r w:rsidR="00381E4A" w:rsidRPr="00F946F5">
        <w:rPr>
          <w:rFonts w:ascii="Arial" w:hAnsi="Arial" w:cs="Arial"/>
          <w:sz w:val="36"/>
          <w:szCs w:val="36"/>
        </w:rPr>
        <w:t xml:space="preserve">. </w:t>
      </w:r>
      <w:r w:rsidRPr="00F946F5">
        <w:rPr>
          <w:rFonts w:ascii="Arial" w:hAnsi="Arial" w:cs="Arial"/>
          <w:sz w:val="36"/>
          <w:szCs w:val="36"/>
        </w:rPr>
        <w:t xml:space="preserve">On </w:t>
      </w:r>
      <w:r w:rsidR="00381E4A" w:rsidRPr="00F946F5">
        <w:rPr>
          <w:rFonts w:ascii="Arial" w:hAnsi="Arial" w:cs="Arial"/>
          <w:sz w:val="36"/>
          <w:szCs w:val="36"/>
        </w:rPr>
        <w:t xml:space="preserve">the </w:t>
      </w:r>
      <w:r w:rsidR="00A3302E" w:rsidRPr="00F946F5">
        <w:rPr>
          <w:rFonts w:ascii="Arial" w:hAnsi="Arial" w:cs="Arial"/>
          <w:sz w:val="36"/>
          <w:szCs w:val="36"/>
        </w:rPr>
        <w:t>farm he</w:t>
      </w:r>
      <w:r w:rsidR="00381E4A" w:rsidRPr="00F946F5">
        <w:rPr>
          <w:rFonts w:ascii="Arial" w:hAnsi="Arial" w:cs="Arial"/>
          <w:sz w:val="36"/>
          <w:szCs w:val="36"/>
        </w:rPr>
        <w:t xml:space="preserve"> </w:t>
      </w:r>
      <w:proofErr w:type="gramStart"/>
      <w:r w:rsidR="00395139" w:rsidRPr="00F946F5">
        <w:rPr>
          <w:rFonts w:ascii="Arial" w:hAnsi="Arial" w:cs="Arial"/>
          <w:sz w:val="36"/>
          <w:szCs w:val="36"/>
        </w:rPr>
        <w:t>clean</w:t>
      </w:r>
      <w:proofErr w:type="gramEnd"/>
      <w:r w:rsidR="00395139" w:rsidRPr="00F946F5">
        <w:rPr>
          <w:rFonts w:ascii="Arial" w:hAnsi="Arial" w:cs="Arial"/>
          <w:sz w:val="36"/>
          <w:szCs w:val="36"/>
        </w:rPr>
        <w:t xml:space="preserve"> the garden and water the pepper, bitter ball, and potato greens </w:t>
      </w:r>
      <w:r w:rsidR="00381E4A" w:rsidRPr="00F946F5">
        <w:rPr>
          <w:rFonts w:ascii="Arial" w:hAnsi="Arial" w:cs="Arial"/>
          <w:sz w:val="36"/>
          <w:szCs w:val="36"/>
        </w:rPr>
        <w:t xml:space="preserve">so that they will grow </w:t>
      </w:r>
      <w:r w:rsidR="00E158CE" w:rsidRPr="00F946F5">
        <w:rPr>
          <w:rFonts w:ascii="Arial" w:hAnsi="Arial" w:cs="Arial"/>
          <w:sz w:val="36"/>
          <w:szCs w:val="36"/>
        </w:rPr>
        <w:t xml:space="preserve">good. </w:t>
      </w:r>
      <w:r w:rsidRPr="00F946F5">
        <w:rPr>
          <w:rFonts w:ascii="Arial" w:hAnsi="Arial" w:cs="Arial"/>
          <w:sz w:val="36"/>
          <w:szCs w:val="36"/>
        </w:rPr>
        <w:t xml:space="preserve">In the </w:t>
      </w:r>
      <w:r w:rsidR="00A3302E" w:rsidRPr="00F946F5">
        <w:rPr>
          <w:rFonts w:ascii="Arial" w:hAnsi="Arial" w:cs="Arial"/>
          <w:sz w:val="36"/>
          <w:szCs w:val="36"/>
        </w:rPr>
        <w:t>evening,</w:t>
      </w:r>
      <w:r w:rsidR="00381E4A" w:rsidRPr="00F946F5">
        <w:rPr>
          <w:rFonts w:ascii="Arial" w:hAnsi="Arial" w:cs="Arial"/>
          <w:sz w:val="36"/>
          <w:szCs w:val="36"/>
        </w:rPr>
        <w:t xml:space="preserve"> he </w:t>
      </w:r>
      <w:proofErr w:type="gramStart"/>
      <w:r w:rsidR="00E158CE" w:rsidRPr="00F946F5">
        <w:rPr>
          <w:rFonts w:ascii="Arial" w:hAnsi="Arial" w:cs="Arial"/>
          <w:sz w:val="36"/>
          <w:szCs w:val="36"/>
        </w:rPr>
        <w:t>get</w:t>
      </w:r>
      <w:proofErr w:type="gramEnd"/>
      <w:r w:rsidR="00E158CE" w:rsidRPr="00F946F5">
        <w:rPr>
          <w:rFonts w:ascii="Arial" w:hAnsi="Arial" w:cs="Arial"/>
          <w:sz w:val="36"/>
          <w:szCs w:val="36"/>
        </w:rPr>
        <w:t xml:space="preserve"> tired</w:t>
      </w:r>
      <w:r w:rsidR="00381E4A" w:rsidRPr="00F946F5">
        <w:rPr>
          <w:rFonts w:ascii="Arial" w:hAnsi="Arial" w:cs="Arial"/>
          <w:sz w:val="36"/>
          <w:szCs w:val="36"/>
        </w:rPr>
        <w:t>.</w:t>
      </w:r>
    </w:p>
    <w:tbl>
      <w:tblPr>
        <w:tblStyle w:val="TableGrid"/>
        <w:tblW w:w="0" w:type="auto"/>
        <w:tblLayout w:type="fixed"/>
        <w:tblLook w:val="04A0"/>
      </w:tblPr>
      <w:tblGrid>
        <w:gridCol w:w="1137"/>
        <w:gridCol w:w="4011"/>
        <w:gridCol w:w="3210"/>
        <w:gridCol w:w="1218"/>
      </w:tblGrid>
      <w:tr w:rsidR="008916EE" w:rsidRPr="00F946F5" w:rsidTr="00263AD3">
        <w:tc>
          <w:tcPr>
            <w:tcW w:w="1137" w:type="dxa"/>
            <w:vMerge w:val="restart"/>
          </w:tcPr>
          <w:p w:rsidR="008916EE" w:rsidRPr="008916EE" w:rsidRDefault="008916EE" w:rsidP="009056F0">
            <w:pPr>
              <w:rPr>
                <w:rFonts w:ascii="Arial" w:hAnsi="Arial" w:cs="Arial"/>
                <w:bCs/>
                <w:sz w:val="24"/>
                <w:szCs w:val="24"/>
              </w:rPr>
            </w:pPr>
            <w:r w:rsidRPr="008916EE">
              <w:rPr>
                <w:rFonts w:ascii="Arial" w:hAnsi="Arial" w:cs="Arial"/>
                <w:bCs/>
                <w:sz w:val="24"/>
                <w:szCs w:val="24"/>
              </w:rPr>
              <w:t>STMICH</w:t>
            </w:r>
          </w:p>
        </w:tc>
        <w:tc>
          <w:tcPr>
            <w:tcW w:w="4011" w:type="dxa"/>
            <w:vMerge w:val="restart"/>
          </w:tcPr>
          <w:p w:rsidR="008916EE" w:rsidRPr="00F946F5" w:rsidRDefault="008916EE" w:rsidP="009056F0">
            <w:pPr>
              <w:rPr>
                <w:rFonts w:ascii="Arial" w:hAnsi="Arial" w:cs="Arial"/>
                <w:bCs/>
                <w:sz w:val="36"/>
                <w:szCs w:val="36"/>
              </w:rPr>
            </w:pPr>
            <w:r w:rsidRPr="00F946F5">
              <w:rPr>
                <w:rFonts w:ascii="Arial" w:hAnsi="Arial" w:cs="Arial"/>
                <w:sz w:val="36"/>
                <w:szCs w:val="36"/>
              </w:rPr>
              <w:t xml:space="preserve">What thing make </w:t>
            </w:r>
            <w:proofErr w:type="spellStart"/>
            <w:r w:rsidRPr="00F946F5">
              <w:rPr>
                <w:rFonts w:ascii="Arial" w:hAnsi="Arial" w:cs="Arial"/>
                <w:sz w:val="36"/>
                <w:szCs w:val="36"/>
              </w:rPr>
              <w:t>Jallah’s</w:t>
            </w:r>
            <w:proofErr w:type="spellEnd"/>
            <w:r w:rsidRPr="00F946F5">
              <w:rPr>
                <w:rFonts w:ascii="Arial" w:hAnsi="Arial" w:cs="Arial"/>
                <w:sz w:val="36"/>
                <w:szCs w:val="36"/>
              </w:rPr>
              <w:t xml:space="preserve"> father like to clean the garden and water the vegetables?</w:t>
            </w:r>
          </w:p>
          <w:p w:rsidR="008916EE" w:rsidRPr="00F946F5" w:rsidRDefault="008916EE" w:rsidP="00355181">
            <w:pPr>
              <w:rPr>
                <w:rFonts w:ascii="Arial" w:hAnsi="Arial" w:cs="Arial"/>
                <w:bCs/>
                <w:sz w:val="36"/>
                <w:szCs w:val="36"/>
              </w:rPr>
            </w:pPr>
            <w:r w:rsidRPr="00F946F5">
              <w:rPr>
                <w:rFonts w:ascii="Arial" w:hAnsi="Arial" w:cs="Arial"/>
                <w:bCs/>
                <w:sz w:val="36"/>
                <w:szCs w:val="36"/>
              </w:rPr>
              <w:t>[</w:t>
            </w:r>
            <w:r w:rsidRPr="00F946F5">
              <w:rPr>
                <w:rFonts w:ascii="Arial" w:hAnsi="Arial" w:cs="Arial"/>
                <w:bCs/>
                <w:i/>
                <w:iCs/>
                <w:sz w:val="36"/>
                <w:szCs w:val="36"/>
              </w:rPr>
              <w:t>Correct: so they will grow good; to make them grow</w:t>
            </w:r>
            <w:r w:rsidRPr="00F946F5">
              <w:rPr>
                <w:rFonts w:ascii="Arial" w:hAnsi="Arial" w:cs="Arial"/>
                <w:bCs/>
                <w:sz w:val="36"/>
                <w:szCs w:val="36"/>
              </w:rPr>
              <w:t>]</w:t>
            </w:r>
          </w:p>
        </w:tc>
        <w:tc>
          <w:tcPr>
            <w:tcW w:w="3210" w:type="dxa"/>
          </w:tcPr>
          <w:p w:rsidR="008916EE" w:rsidRPr="00F946F5" w:rsidRDefault="008916EE" w:rsidP="009056F0">
            <w:pPr>
              <w:rPr>
                <w:rFonts w:ascii="Arial" w:hAnsi="Arial" w:cs="Arial"/>
                <w:bCs/>
                <w:sz w:val="36"/>
                <w:szCs w:val="36"/>
              </w:rPr>
            </w:pPr>
            <w:r w:rsidRPr="00F946F5">
              <w:rPr>
                <w:rFonts w:ascii="Arial" w:hAnsi="Arial" w:cs="Arial"/>
                <w:bCs/>
                <w:sz w:val="36"/>
                <w:szCs w:val="36"/>
              </w:rPr>
              <w:t>Correct</w:t>
            </w:r>
          </w:p>
          <w:p w:rsidR="008916EE" w:rsidRPr="00F946F5" w:rsidRDefault="008916EE" w:rsidP="009056F0">
            <w:pPr>
              <w:rPr>
                <w:rFonts w:ascii="Arial" w:hAnsi="Arial" w:cs="Arial"/>
                <w:bCs/>
                <w:sz w:val="36"/>
                <w:szCs w:val="36"/>
              </w:rPr>
            </w:pPr>
          </w:p>
        </w:tc>
        <w:tc>
          <w:tcPr>
            <w:tcW w:w="1218" w:type="dxa"/>
          </w:tcPr>
          <w:p w:rsidR="008916EE" w:rsidRPr="00F946F5" w:rsidRDefault="008916EE" w:rsidP="009056F0">
            <w:pPr>
              <w:jc w:val="center"/>
              <w:rPr>
                <w:rFonts w:ascii="Arial" w:hAnsi="Arial" w:cs="Arial"/>
                <w:bCs/>
                <w:sz w:val="36"/>
                <w:szCs w:val="36"/>
              </w:rPr>
            </w:pPr>
            <w:r w:rsidRPr="00F946F5">
              <w:rPr>
                <w:rFonts w:ascii="Arial" w:hAnsi="Arial" w:cs="Arial"/>
                <w:bCs/>
                <w:sz w:val="36"/>
                <w:szCs w:val="36"/>
              </w:rPr>
              <w:t>1</w:t>
            </w:r>
          </w:p>
        </w:tc>
      </w:tr>
      <w:tr w:rsidR="008916EE" w:rsidRPr="00F946F5" w:rsidTr="00263AD3">
        <w:tc>
          <w:tcPr>
            <w:tcW w:w="1137" w:type="dxa"/>
            <w:vMerge/>
          </w:tcPr>
          <w:p w:rsidR="008916EE" w:rsidRPr="00F946F5" w:rsidRDefault="008916EE" w:rsidP="009056F0">
            <w:pPr>
              <w:rPr>
                <w:rFonts w:ascii="Arial" w:hAnsi="Arial" w:cs="Arial"/>
                <w:b/>
                <w:sz w:val="36"/>
                <w:szCs w:val="36"/>
                <w:u w:val="single"/>
              </w:rPr>
            </w:pPr>
          </w:p>
        </w:tc>
        <w:tc>
          <w:tcPr>
            <w:tcW w:w="4011" w:type="dxa"/>
            <w:vMerge/>
          </w:tcPr>
          <w:p w:rsidR="008916EE" w:rsidRPr="00F946F5" w:rsidRDefault="008916EE" w:rsidP="009056F0">
            <w:pPr>
              <w:rPr>
                <w:rFonts w:ascii="Arial" w:hAnsi="Arial" w:cs="Arial"/>
                <w:b/>
                <w:sz w:val="36"/>
                <w:szCs w:val="36"/>
                <w:u w:val="single"/>
              </w:rPr>
            </w:pPr>
          </w:p>
        </w:tc>
        <w:tc>
          <w:tcPr>
            <w:tcW w:w="3210" w:type="dxa"/>
          </w:tcPr>
          <w:p w:rsidR="008916EE" w:rsidRPr="00F946F5" w:rsidRDefault="008916EE" w:rsidP="009056F0">
            <w:pPr>
              <w:rPr>
                <w:rFonts w:ascii="Arial" w:hAnsi="Arial" w:cs="Arial"/>
                <w:bCs/>
                <w:sz w:val="36"/>
                <w:szCs w:val="36"/>
              </w:rPr>
            </w:pPr>
            <w:r w:rsidRPr="00F946F5">
              <w:rPr>
                <w:rFonts w:ascii="Arial" w:hAnsi="Arial" w:cs="Arial"/>
                <w:bCs/>
                <w:sz w:val="36"/>
                <w:szCs w:val="36"/>
              </w:rPr>
              <w:t>Incorrect</w:t>
            </w:r>
          </w:p>
          <w:p w:rsidR="008916EE" w:rsidRPr="00F946F5" w:rsidRDefault="008916EE" w:rsidP="009056F0">
            <w:pPr>
              <w:rPr>
                <w:rFonts w:ascii="Arial" w:hAnsi="Arial" w:cs="Arial"/>
                <w:bCs/>
                <w:sz w:val="36"/>
                <w:szCs w:val="36"/>
              </w:rPr>
            </w:pPr>
          </w:p>
        </w:tc>
        <w:tc>
          <w:tcPr>
            <w:tcW w:w="1218" w:type="dxa"/>
          </w:tcPr>
          <w:p w:rsidR="008916EE" w:rsidRPr="00F946F5" w:rsidRDefault="008916EE" w:rsidP="009056F0">
            <w:pPr>
              <w:jc w:val="center"/>
              <w:rPr>
                <w:rFonts w:ascii="Arial" w:hAnsi="Arial" w:cs="Arial"/>
                <w:bCs/>
                <w:sz w:val="36"/>
                <w:szCs w:val="36"/>
              </w:rPr>
            </w:pPr>
            <w:r w:rsidRPr="00F946F5">
              <w:rPr>
                <w:rFonts w:ascii="Arial" w:hAnsi="Arial" w:cs="Arial"/>
                <w:bCs/>
                <w:sz w:val="36"/>
                <w:szCs w:val="36"/>
              </w:rPr>
              <w:t>2</w:t>
            </w:r>
          </w:p>
        </w:tc>
      </w:tr>
      <w:tr w:rsidR="008916EE" w:rsidRPr="00F946F5" w:rsidTr="00263AD3">
        <w:tc>
          <w:tcPr>
            <w:tcW w:w="1137" w:type="dxa"/>
            <w:vMerge/>
          </w:tcPr>
          <w:p w:rsidR="008916EE" w:rsidRPr="00F946F5" w:rsidRDefault="008916EE" w:rsidP="009056F0">
            <w:pPr>
              <w:rPr>
                <w:rFonts w:ascii="Arial" w:hAnsi="Arial" w:cs="Arial"/>
                <w:b/>
                <w:sz w:val="36"/>
                <w:szCs w:val="36"/>
                <w:u w:val="single"/>
              </w:rPr>
            </w:pPr>
          </w:p>
        </w:tc>
        <w:tc>
          <w:tcPr>
            <w:tcW w:w="4011" w:type="dxa"/>
            <w:vMerge/>
          </w:tcPr>
          <w:p w:rsidR="008916EE" w:rsidRPr="00F946F5" w:rsidRDefault="008916EE" w:rsidP="009056F0">
            <w:pPr>
              <w:rPr>
                <w:rFonts w:ascii="Arial" w:hAnsi="Arial" w:cs="Arial"/>
                <w:b/>
                <w:sz w:val="36"/>
                <w:szCs w:val="36"/>
                <w:u w:val="single"/>
              </w:rPr>
            </w:pPr>
          </w:p>
        </w:tc>
        <w:tc>
          <w:tcPr>
            <w:tcW w:w="3210" w:type="dxa"/>
          </w:tcPr>
          <w:p w:rsidR="008916EE" w:rsidRPr="00F946F5" w:rsidRDefault="008916EE" w:rsidP="009056F0">
            <w:pPr>
              <w:rPr>
                <w:rFonts w:ascii="Arial" w:hAnsi="Arial" w:cs="Arial"/>
                <w:bCs/>
                <w:sz w:val="36"/>
                <w:szCs w:val="36"/>
              </w:rPr>
            </w:pPr>
            <w:r w:rsidRPr="00F946F5">
              <w:rPr>
                <w:rFonts w:ascii="Arial" w:hAnsi="Arial" w:cs="Arial"/>
                <w:bCs/>
                <w:sz w:val="36"/>
                <w:szCs w:val="36"/>
              </w:rPr>
              <w:t>D</w:t>
            </w:r>
            <w:r>
              <w:rPr>
                <w:rFonts w:ascii="Arial" w:hAnsi="Arial" w:cs="Arial"/>
                <w:bCs/>
                <w:sz w:val="36"/>
                <w:szCs w:val="36"/>
              </w:rPr>
              <w:t xml:space="preserve">on’t </w:t>
            </w:r>
            <w:r w:rsidRPr="00F946F5">
              <w:rPr>
                <w:rFonts w:ascii="Arial" w:hAnsi="Arial" w:cs="Arial"/>
                <w:bCs/>
                <w:sz w:val="36"/>
                <w:szCs w:val="36"/>
              </w:rPr>
              <w:t>K</w:t>
            </w:r>
            <w:r>
              <w:rPr>
                <w:rFonts w:ascii="Arial" w:hAnsi="Arial" w:cs="Arial"/>
                <w:bCs/>
                <w:sz w:val="36"/>
                <w:szCs w:val="36"/>
              </w:rPr>
              <w:t>now</w:t>
            </w:r>
            <w:r w:rsidRPr="00F946F5">
              <w:rPr>
                <w:rFonts w:ascii="Arial" w:hAnsi="Arial" w:cs="Arial"/>
                <w:bCs/>
                <w:sz w:val="36"/>
                <w:szCs w:val="36"/>
              </w:rPr>
              <w:t>/Refuse</w:t>
            </w:r>
          </w:p>
        </w:tc>
        <w:tc>
          <w:tcPr>
            <w:tcW w:w="1218" w:type="dxa"/>
          </w:tcPr>
          <w:p w:rsidR="008916EE" w:rsidRPr="00F946F5" w:rsidRDefault="008916EE" w:rsidP="009056F0">
            <w:pPr>
              <w:jc w:val="center"/>
              <w:rPr>
                <w:rFonts w:ascii="Arial" w:hAnsi="Arial" w:cs="Arial"/>
                <w:bCs/>
                <w:sz w:val="36"/>
                <w:szCs w:val="36"/>
              </w:rPr>
            </w:pPr>
            <w:r w:rsidRPr="00F946F5">
              <w:rPr>
                <w:rFonts w:ascii="Arial" w:hAnsi="Arial" w:cs="Arial"/>
                <w:bCs/>
                <w:sz w:val="36"/>
                <w:szCs w:val="36"/>
              </w:rPr>
              <w:t>999</w:t>
            </w:r>
          </w:p>
        </w:tc>
      </w:tr>
    </w:tbl>
    <w:p w:rsidR="008916EE" w:rsidRDefault="008916EE" w:rsidP="009056F0">
      <w:pPr>
        <w:rPr>
          <w:rFonts w:ascii="Arial" w:hAnsi="Arial" w:cs="Arial"/>
          <w:b/>
          <w:sz w:val="36"/>
          <w:szCs w:val="36"/>
          <w:u w:val="single"/>
        </w:rPr>
      </w:pPr>
    </w:p>
    <w:p w:rsidR="008916EE" w:rsidRDefault="008916EE" w:rsidP="009056F0">
      <w:pPr>
        <w:rPr>
          <w:rFonts w:ascii="Arial" w:hAnsi="Arial" w:cs="Arial"/>
          <w:b/>
          <w:sz w:val="36"/>
          <w:szCs w:val="36"/>
          <w:u w:val="single"/>
        </w:rPr>
      </w:pPr>
    </w:p>
    <w:p w:rsidR="009056F0" w:rsidRPr="00F946F5" w:rsidRDefault="009056F0" w:rsidP="009056F0">
      <w:pPr>
        <w:rPr>
          <w:rFonts w:ascii="Arial" w:hAnsi="Arial" w:cs="Arial"/>
          <w:b/>
          <w:sz w:val="36"/>
          <w:szCs w:val="36"/>
          <w:u w:val="single"/>
        </w:rPr>
      </w:pPr>
      <w:r w:rsidRPr="00F946F5">
        <w:rPr>
          <w:rFonts w:ascii="Arial" w:hAnsi="Arial" w:cs="Arial"/>
          <w:b/>
          <w:sz w:val="36"/>
          <w:szCs w:val="36"/>
          <w:u w:val="single"/>
        </w:rPr>
        <w:lastRenderedPageBreak/>
        <w:t>STORY #5</w:t>
      </w:r>
      <w:r w:rsidR="00CF45FF" w:rsidRPr="00F946F5">
        <w:rPr>
          <w:rFonts w:ascii="Arial" w:hAnsi="Arial" w:cs="Arial"/>
          <w:b/>
          <w:sz w:val="36"/>
          <w:szCs w:val="36"/>
          <w:u w:val="single"/>
        </w:rPr>
        <w:t xml:space="preserve"> (</w:t>
      </w:r>
      <w:r w:rsidR="006D7322" w:rsidRPr="00F946F5">
        <w:rPr>
          <w:rFonts w:ascii="Arial" w:hAnsi="Arial" w:cs="Arial"/>
          <w:b/>
          <w:sz w:val="36"/>
          <w:szCs w:val="36"/>
          <w:u w:val="single"/>
        </w:rPr>
        <w:t>Read twice</w:t>
      </w:r>
      <w:r w:rsidR="00CF45FF" w:rsidRPr="00F946F5">
        <w:rPr>
          <w:rFonts w:ascii="Arial" w:hAnsi="Arial" w:cs="Arial"/>
          <w:b/>
          <w:sz w:val="36"/>
          <w:szCs w:val="36"/>
          <w:u w:val="single"/>
        </w:rPr>
        <w:t>)</w:t>
      </w:r>
    </w:p>
    <w:p w:rsidR="009056F0" w:rsidRPr="00F946F5" w:rsidRDefault="009056F0" w:rsidP="009056F0">
      <w:pPr>
        <w:rPr>
          <w:rFonts w:ascii="Arial" w:hAnsi="Arial" w:cs="Arial"/>
          <w:bCs/>
          <w:sz w:val="36"/>
          <w:szCs w:val="36"/>
        </w:rPr>
      </w:pPr>
      <w:r w:rsidRPr="00F946F5">
        <w:rPr>
          <w:rFonts w:ascii="Arial" w:hAnsi="Arial" w:cs="Arial"/>
          <w:bCs/>
          <w:sz w:val="36"/>
          <w:szCs w:val="36"/>
        </w:rPr>
        <w:t xml:space="preserve">When </w:t>
      </w:r>
      <w:proofErr w:type="spellStart"/>
      <w:r w:rsidRPr="00F946F5">
        <w:rPr>
          <w:rFonts w:ascii="Arial" w:hAnsi="Arial" w:cs="Arial"/>
          <w:bCs/>
          <w:sz w:val="36"/>
          <w:szCs w:val="36"/>
        </w:rPr>
        <w:t>Ja</w:t>
      </w:r>
      <w:ins w:id="24" w:author="User" w:date="2013-02-22T10:33:00Z">
        <w:r w:rsidR="00EC3E16">
          <w:rPr>
            <w:rFonts w:ascii="Arial" w:hAnsi="Arial" w:cs="Arial"/>
            <w:bCs/>
            <w:sz w:val="36"/>
            <w:szCs w:val="36"/>
          </w:rPr>
          <w:t>r</w:t>
        </w:r>
      </w:ins>
      <w:del w:id="25" w:author="User" w:date="2013-02-22T10:33:00Z">
        <w:r w:rsidRPr="00F946F5" w:rsidDel="00EC3E16">
          <w:rPr>
            <w:rFonts w:ascii="Arial" w:hAnsi="Arial" w:cs="Arial"/>
            <w:bCs/>
            <w:sz w:val="36"/>
            <w:szCs w:val="36"/>
          </w:rPr>
          <w:delText>n</w:delText>
        </w:r>
      </w:del>
      <w:r w:rsidRPr="00F946F5">
        <w:rPr>
          <w:rFonts w:ascii="Arial" w:hAnsi="Arial" w:cs="Arial"/>
          <w:bCs/>
          <w:sz w:val="36"/>
          <w:szCs w:val="36"/>
        </w:rPr>
        <w:t>tu</w:t>
      </w:r>
      <w:proofErr w:type="spellEnd"/>
      <w:r w:rsidRPr="00F946F5">
        <w:rPr>
          <w:rFonts w:ascii="Arial" w:hAnsi="Arial" w:cs="Arial"/>
          <w:bCs/>
          <w:sz w:val="36"/>
          <w:szCs w:val="36"/>
        </w:rPr>
        <w:t xml:space="preserve"> be going to school, sometimes she </w:t>
      </w:r>
      <w:r w:rsidR="00355181" w:rsidRPr="00F946F5">
        <w:rPr>
          <w:rFonts w:ascii="Arial" w:hAnsi="Arial" w:cs="Arial"/>
          <w:bCs/>
          <w:sz w:val="36"/>
          <w:szCs w:val="36"/>
        </w:rPr>
        <w:t xml:space="preserve">can </w:t>
      </w:r>
      <w:r w:rsidR="006D7322" w:rsidRPr="00F946F5">
        <w:rPr>
          <w:rFonts w:ascii="Arial" w:hAnsi="Arial" w:cs="Arial"/>
          <w:bCs/>
          <w:sz w:val="36"/>
          <w:szCs w:val="36"/>
        </w:rPr>
        <w:t xml:space="preserve">be scared. She thinks she will </w:t>
      </w:r>
      <w:r w:rsidR="00235D1D" w:rsidRPr="00F946F5">
        <w:rPr>
          <w:rFonts w:ascii="Arial" w:hAnsi="Arial" w:cs="Arial"/>
          <w:bCs/>
          <w:sz w:val="36"/>
          <w:szCs w:val="36"/>
        </w:rPr>
        <w:t xml:space="preserve">see snake, and snake that </w:t>
      </w:r>
      <w:r w:rsidRPr="00F946F5">
        <w:rPr>
          <w:rFonts w:ascii="Arial" w:hAnsi="Arial" w:cs="Arial"/>
          <w:bCs/>
          <w:sz w:val="36"/>
          <w:szCs w:val="36"/>
        </w:rPr>
        <w:t>bad thing. She likes to walk with her brother for him to take care of her.</w:t>
      </w:r>
    </w:p>
    <w:tbl>
      <w:tblPr>
        <w:tblStyle w:val="TableGrid"/>
        <w:tblW w:w="9576" w:type="dxa"/>
        <w:tblLook w:val="04A0"/>
      </w:tblPr>
      <w:tblGrid>
        <w:gridCol w:w="1296"/>
        <w:gridCol w:w="4304"/>
        <w:gridCol w:w="2358"/>
        <w:gridCol w:w="1618"/>
      </w:tblGrid>
      <w:tr w:rsidR="008916EE" w:rsidRPr="00F946F5" w:rsidTr="008916EE">
        <w:tc>
          <w:tcPr>
            <w:tcW w:w="1296" w:type="dxa"/>
            <w:vMerge w:val="restart"/>
          </w:tcPr>
          <w:p w:rsidR="008916EE" w:rsidRPr="008916EE" w:rsidRDefault="008916EE" w:rsidP="009056F0">
            <w:pPr>
              <w:rPr>
                <w:rFonts w:ascii="Arial" w:hAnsi="Arial" w:cs="Arial"/>
                <w:bCs/>
                <w:sz w:val="24"/>
                <w:szCs w:val="24"/>
              </w:rPr>
            </w:pPr>
            <w:r w:rsidRPr="008916EE">
              <w:rPr>
                <w:rFonts w:ascii="Arial" w:hAnsi="Arial" w:cs="Arial"/>
                <w:bCs/>
                <w:sz w:val="24"/>
                <w:szCs w:val="24"/>
              </w:rPr>
              <w:t>STJANTU (ORIG CA8)</w:t>
            </w:r>
          </w:p>
        </w:tc>
        <w:tc>
          <w:tcPr>
            <w:tcW w:w="4616" w:type="dxa"/>
            <w:vMerge w:val="restart"/>
          </w:tcPr>
          <w:p w:rsidR="008916EE" w:rsidRPr="00F946F5" w:rsidRDefault="008916EE" w:rsidP="009056F0">
            <w:pPr>
              <w:rPr>
                <w:rFonts w:ascii="Arial" w:hAnsi="Arial" w:cs="Arial"/>
                <w:bCs/>
                <w:sz w:val="36"/>
                <w:szCs w:val="36"/>
              </w:rPr>
            </w:pPr>
            <w:r w:rsidRPr="00F946F5">
              <w:rPr>
                <w:rFonts w:ascii="Arial" w:hAnsi="Arial" w:cs="Arial"/>
                <w:sz w:val="36"/>
                <w:szCs w:val="36"/>
              </w:rPr>
              <w:t xml:space="preserve">What thing </w:t>
            </w:r>
            <w:proofErr w:type="spellStart"/>
            <w:r w:rsidRPr="00F946F5">
              <w:rPr>
                <w:rFonts w:ascii="Arial" w:hAnsi="Arial" w:cs="Arial"/>
                <w:sz w:val="36"/>
                <w:szCs w:val="36"/>
              </w:rPr>
              <w:t>Jantu</w:t>
            </w:r>
            <w:proofErr w:type="spellEnd"/>
            <w:r w:rsidRPr="00F946F5">
              <w:rPr>
                <w:rFonts w:ascii="Arial" w:hAnsi="Arial" w:cs="Arial"/>
                <w:sz w:val="36"/>
                <w:szCs w:val="36"/>
              </w:rPr>
              <w:t xml:space="preserve"> can be scared of? </w:t>
            </w:r>
          </w:p>
          <w:p w:rsidR="008916EE" w:rsidRPr="00F946F5" w:rsidRDefault="008916EE" w:rsidP="009056F0">
            <w:pPr>
              <w:rPr>
                <w:rFonts w:ascii="Arial" w:hAnsi="Arial" w:cs="Arial"/>
                <w:bCs/>
                <w:sz w:val="36"/>
                <w:szCs w:val="36"/>
              </w:rPr>
            </w:pPr>
            <w:r w:rsidRPr="00F946F5">
              <w:rPr>
                <w:rFonts w:ascii="Arial" w:hAnsi="Arial" w:cs="Arial"/>
                <w:bCs/>
                <w:sz w:val="36"/>
                <w:szCs w:val="36"/>
              </w:rPr>
              <w:t>[</w:t>
            </w:r>
            <w:r w:rsidRPr="00F946F5">
              <w:rPr>
                <w:rFonts w:ascii="Arial" w:hAnsi="Arial" w:cs="Arial"/>
                <w:bCs/>
                <w:i/>
                <w:iCs/>
                <w:sz w:val="36"/>
                <w:szCs w:val="36"/>
              </w:rPr>
              <w:t>Correct answer: snakes</w:t>
            </w:r>
            <w:r w:rsidRPr="00F946F5">
              <w:rPr>
                <w:rFonts w:ascii="Arial" w:hAnsi="Arial" w:cs="Arial"/>
                <w:bCs/>
                <w:sz w:val="36"/>
                <w:szCs w:val="36"/>
              </w:rPr>
              <w:t>]</w:t>
            </w:r>
          </w:p>
        </w:tc>
        <w:tc>
          <w:tcPr>
            <w:tcW w:w="1957" w:type="dxa"/>
          </w:tcPr>
          <w:p w:rsidR="008916EE" w:rsidRPr="00F946F5" w:rsidRDefault="008916EE" w:rsidP="009056F0">
            <w:pPr>
              <w:rPr>
                <w:rFonts w:ascii="Arial" w:hAnsi="Arial" w:cs="Arial"/>
                <w:bCs/>
                <w:sz w:val="36"/>
                <w:szCs w:val="36"/>
              </w:rPr>
            </w:pPr>
            <w:r w:rsidRPr="00F946F5">
              <w:rPr>
                <w:rFonts w:ascii="Arial" w:hAnsi="Arial" w:cs="Arial"/>
                <w:bCs/>
                <w:sz w:val="36"/>
                <w:szCs w:val="36"/>
              </w:rPr>
              <w:t>Correct</w:t>
            </w:r>
          </w:p>
          <w:p w:rsidR="008916EE" w:rsidRPr="00F946F5" w:rsidRDefault="008916EE" w:rsidP="009056F0">
            <w:pPr>
              <w:rPr>
                <w:rFonts w:ascii="Arial" w:hAnsi="Arial" w:cs="Arial"/>
                <w:bCs/>
                <w:sz w:val="36"/>
                <w:szCs w:val="36"/>
              </w:rPr>
            </w:pPr>
          </w:p>
        </w:tc>
        <w:tc>
          <w:tcPr>
            <w:tcW w:w="1707" w:type="dxa"/>
          </w:tcPr>
          <w:p w:rsidR="008916EE" w:rsidRPr="00F946F5" w:rsidRDefault="008916EE" w:rsidP="009056F0">
            <w:pPr>
              <w:jc w:val="center"/>
              <w:rPr>
                <w:rFonts w:ascii="Arial" w:hAnsi="Arial" w:cs="Arial"/>
                <w:bCs/>
                <w:sz w:val="36"/>
                <w:szCs w:val="36"/>
              </w:rPr>
            </w:pPr>
            <w:r w:rsidRPr="00F946F5">
              <w:rPr>
                <w:rFonts w:ascii="Arial" w:hAnsi="Arial" w:cs="Arial"/>
                <w:bCs/>
                <w:sz w:val="36"/>
                <w:szCs w:val="36"/>
              </w:rPr>
              <w:t>1</w:t>
            </w:r>
          </w:p>
        </w:tc>
      </w:tr>
      <w:tr w:rsidR="008916EE" w:rsidRPr="00F946F5" w:rsidTr="008916EE">
        <w:tc>
          <w:tcPr>
            <w:tcW w:w="1296" w:type="dxa"/>
            <w:vMerge/>
          </w:tcPr>
          <w:p w:rsidR="008916EE" w:rsidRPr="00F946F5" w:rsidRDefault="008916EE" w:rsidP="009056F0">
            <w:pPr>
              <w:rPr>
                <w:rFonts w:ascii="Arial" w:hAnsi="Arial" w:cs="Arial"/>
                <w:b/>
                <w:sz w:val="36"/>
                <w:szCs w:val="36"/>
                <w:u w:val="single"/>
              </w:rPr>
            </w:pPr>
          </w:p>
        </w:tc>
        <w:tc>
          <w:tcPr>
            <w:tcW w:w="4616" w:type="dxa"/>
            <w:vMerge/>
          </w:tcPr>
          <w:p w:rsidR="008916EE" w:rsidRPr="00F946F5" w:rsidRDefault="008916EE" w:rsidP="009056F0">
            <w:pPr>
              <w:rPr>
                <w:rFonts w:ascii="Arial" w:hAnsi="Arial" w:cs="Arial"/>
                <w:b/>
                <w:sz w:val="36"/>
                <w:szCs w:val="36"/>
                <w:u w:val="single"/>
              </w:rPr>
            </w:pPr>
          </w:p>
        </w:tc>
        <w:tc>
          <w:tcPr>
            <w:tcW w:w="1957" w:type="dxa"/>
          </w:tcPr>
          <w:p w:rsidR="008916EE" w:rsidRPr="00F946F5" w:rsidRDefault="008916EE" w:rsidP="009056F0">
            <w:pPr>
              <w:rPr>
                <w:rFonts w:ascii="Arial" w:hAnsi="Arial" w:cs="Arial"/>
                <w:bCs/>
                <w:sz w:val="36"/>
                <w:szCs w:val="36"/>
              </w:rPr>
            </w:pPr>
            <w:r w:rsidRPr="00F946F5">
              <w:rPr>
                <w:rFonts w:ascii="Arial" w:hAnsi="Arial" w:cs="Arial"/>
                <w:bCs/>
                <w:sz w:val="36"/>
                <w:szCs w:val="36"/>
              </w:rPr>
              <w:t>Incorrect</w:t>
            </w:r>
          </w:p>
          <w:p w:rsidR="008916EE" w:rsidRPr="00F946F5" w:rsidRDefault="008916EE" w:rsidP="009056F0">
            <w:pPr>
              <w:rPr>
                <w:rFonts w:ascii="Arial" w:hAnsi="Arial" w:cs="Arial"/>
                <w:bCs/>
                <w:sz w:val="36"/>
                <w:szCs w:val="36"/>
              </w:rPr>
            </w:pPr>
          </w:p>
        </w:tc>
        <w:tc>
          <w:tcPr>
            <w:tcW w:w="1707" w:type="dxa"/>
          </w:tcPr>
          <w:p w:rsidR="008916EE" w:rsidRPr="00F946F5" w:rsidRDefault="008916EE" w:rsidP="009056F0">
            <w:pPr>
              <w:jc w:val="center"/>
              <w:rPr>
                <w:rFonts w:ascii="Arial" w:hAnsi="Arial" w:cs="Arial"/>
                <w:bCs/>
                <w:sz w:val="36"/>
                <w:szCs w:val="36"/>
              </w:rPr>
            </w:pPr>
            <w:r w:rsidRPr="00F946F5">
              <w:rPr>
                <w:rFonts w:ascii="Arial" w:hAnsi="Arial" w:cs="Arial"/>
                <w:bCs/>
                <w:sz w:val="36"/>
                <w:szCs w:val="36"/>
              </w:rPr>
              <w:t>2</w:t>
            </w:r>
          </w:p>
        </w:tc>
      </w:tr>
      <w:tr w:rsidR="008916EE" w:rsidRPr="00F946F5" w:rsidTr="008916EE">
        <w:tc>
          <w:tcPr>
            <w:tcW w:w="1296" w:type="dxa"/>
            <w:vMerge/>
          </w:tcPr>
          <w:p w:rsidR="008916EE" w:rsidRPr="00F946F5" w:rsidRDefault="008916EE" w:rsidP="009056F0">
            <w:pPr>
              <w:rPr>
                <w:rFonts w:ascii="Arial" w:hAnsi="Arial" w:cs="Arial"/>
                <w:b/>
                <w:sz w:val="36"/>
                <w:szCs w:val="36"/>
                <w:u w:val="single"/>
              </w:rPr>
            </w:pPr>
          </w:p>
        </w:tc>
        <w:tc>
          <w:tcPr>
            <w:tcW w:w="4616" w:type="dxa"/>
            <w:vMerge/>
          </w:tcPr>
          <w:p w:rsidR="008916EE" w:rsidRPr="00F946F5" w:rsidRDefault="008916EE" w:rsidP="008916EE">
            <w:pPr>
              <w:ind w:firstLine="720"/>
              <w:rPr>
                <w:rFonts w:ascii="Arial" w:hAnsi="Arial" w:cs="Arial"/>
                <w:b/>
                <w:sz w:val="36"/>
                <w:szCs w:val="36"/>
                <w:u w:val="single"/>
              </w:rPr>
            </w:pPr>
          </w:p>
        </w:tc>
        <w:tc>
          <w:tcPr>
            <w:tcW w:w="1957" w:type="dxa"/>
          </w:tcPr>
          <w:p w:rsidR="008916EE" w:rsidRPr="00F946F5" w:rsidRDefault="008916EE" w:rsidP="009056F0">
            <w:pPr>
              <w:rPr>
                <w:rFonts w:ascii="Arial" w:hAnsi="Arial" w:cs="Arial"/>
                <w:bCs/>
                <w:sz w:val="36"/>
                <w:szCs w:val="36"/>
              </w:rPr>
            </w:pPr>
            <w:r w:rsidRPr="00F946F5">
              <w:rPr>
                <w:rFonts w:ascii="Arial" w:hAnsi="Arial" w:cs="Arial"/>
                <w:bCs/>
                <w:sz w:val="36"/>
                <w:szCs w:val="36"/>
              </w:rPr>
              <w:t>D</w:t>
            </w:r>
            <w:r>
              <w:rPr>
                <w:rFonts w:ascii="Arial" w:hAnsi="Arial" w:cs="Arial"/>
                <w:bCs/>
                <w:sz w:val="36"/>
                <w:szCs w:val="36"/>
              </w:rPr>
              <w:t xml:space="preserve">on’t </w:t>
            </w:r>
            <w:r w:rsidRPr="00F946F5">
              <w:rPr>
                <w:rFonts w:ascii="Arial" w:hAnsi="Arial" w:cs="Arial"/>
                <w:bCs/>
                <w:sz w:val="36"/>
                <w:szCs w:val="36"/>
              </w:rPr>
              <w:t>K</w:t>
            </w:r>
            <w:r>
              <w:rPr>
                <w:rFonts w:ascii="Arial" w:hAnsi="Arial" w:cs="Arial"/>
                <w:bCs/>
                <w:sz w:val="36"/>
                <w:szCs w:val="36"/>
              </w:rPr>
              <w:t>now</w:t>
            </w:r>
            <w:r w:rsidRPr="00F946F5">
              <w:rPr>
                <w:rFonts w:ascii="Arial" w:hAnsi="Arial" w:cs="Arial"/>
                <w:bCs/>
                <w:sz w:val="36"/>
                <w:szCs w:val="36"/>
              </w:rPr>
              <w:t>/Refuse</w:t>
            </w:r>
          </w:p>
        </w:tc>
        <w:tc>
          <w:tcPr>
            <w:tcW w:w="1707" w:type="dxa"/>
          </w:tcPr>
          <w:p w:rsidR="008916EE" w:rsidRPr="00F946F5" w:rsidRDefault="008916EE" w:rsidP="009056F0">
            <w:pPr>
              <w:jc w:val="center"/>
              <w:rPr>
                <w:rFonts w:ascii="Arial" w:hAnsi="Arial" w:cs="Arial"/>
                <w:bCs/>
                <w:sz w:val="36"/>
                <w:szCs w:val="36"/>
              </w:rPr>
            </w:pPr>
            <w:r w:rsidRPr="00F946F5">
              <w:rPr>
                <w:rFonts w:ascii="Arial" w:hAnsi="Arial" w:cs="Arial"/>
                <w:bCs/>
                <w:sz w:val="36"/>
                <w:szCs w:val="36"/>
              </w:rPr>
              <w:t>999</w:t>
            </w:r>
          </w:p>
        </w:tc>
      </w:tr>
    </w:tbl>
    <w:p w:rsidR="009056F0" w:rsidRPr="00F946F5" w:rsidRDefault="009056F0" w:rsidP="00381E4A">
      <w:pPr>
        <w:rPr>
          <w:rFonts w:ascii="Arial" w:hAnsi="Arial" w:cs="Arial"/>
          <w:b/>
          <w:sz w:val="36"/>
          <w:szCs w:val="36"/>
          <w:u w:val="single"/>
        </w:rPr>
      </w:pPr>
    </w:p>
    <w:p w:rsidR="009056F0" w:rsidRPr="00F946F5" w:rsidRDefault="00CF45FF" w:rsidP="004D7B20">
      <w:pPr>
        <w:rPr>
          <w:rFonts w:ascii="Arial" w:hAnsi="Arial" w:cs="Arial"/>
          <w:b/>
          <w:sz w:val="36"/>
          <w:szCs w:val="36"/>
          <w:u w:val="single"/>
        </w:rPr>
      </w:pPr>
      <w:r w:rsidRPr="00F946F5">
        <w:rPr>
          <w:rFonts w:ascii="Arial" w:hAnsi="Arial" w:cs="Arial"/>
          <w:b/>
          <w:sz w:val="36"/>
          <w:szCs w:val="36"/>
          <w:u w:val="single"/>
        </w:rPr>
        <w:t>STORY #6 (</w:t>
      </w:r>
      <w:r w:rsidR="006D7322" w:rsidRPr="00F946F5">
        <w:rPr>
          <w:rFonts w:ascii="Arial" w:hAnsi="Arial" w:cs="Arial"/>
          <w:b/>
          <w:sz w:val="36"/>
          <w:szCs w:val="36"/>
          <w:u w:val="single"/>
        </w:rPr>
        <w:t>Read twice</w:t>
      </w:r>
      <w:r w:rsidRPr="00F946F5">
        <w:rPr>
          <w:rFonts w:ascii="Arial" w:hAnsi="Arial" w:cs="Arial"/>
          <w:b/>
          <w:sz w:val="36"/>
          <w:szCs w:val="36"/>
          <w:u w:val="single"/>
        </w:rPr>
        <w:t>)</w:t>
      </w:r>
    </w:p>
    <w:p w:rsidR="00D24455" w:rsidRPr="00F946F5" w:rsidRDefault="00D24455" w:rsidP="00D24455">
      <w:pPr>
        <w:rPr>
          <w:rFonts w:ascii="Arial" w:hAnsi="Arial" w:cs="Arial"/>
          <w:sz w:val="36"/>
          <w:szCs w:val="36"/>
        </w:rPr>
      </w:pPr>
      <w:r w:rsidRPr="00F946F5">
        <w:rPr>
          <w:rFonts w:ascii="Arial" w:hAnsi="Arial" w:cs="Arial"/>
          <w:sz w:val="36"/>
          <w:szCs w:val="36"/>
        </w:rPr>
        <w:t xml:space="preserve">Yesterday, Samuel </w:t>
      </w:r>
      <w:r w:rsidR="00355181" w:rsidRPr="00F946F5">
        <w:rPr>
          <w:rFonts w:ascii="Arial" w:hAnsi="Arial" w:cs="Arial"/>
          <w:sz w:val="36"/>
          <w:szCs w:val="36"/>
        </w:rPr>
        <w:t xml:space="preserve">and his father </w:t>
      </w:r>
      <w:r w:rsidRPr="00F946F5">
        <w:rPr>
          <w:rFonts w:ascii="Arial" w:hAnsi="Arial" w:cs="Arial"/>
          <w:sz w:val="36"/>
          <w:szCs w:val="36"/>
        </w:rPr>
        <w:t xml:space="preserve">went to </w:t>
      </w:r>
      <w:proofErr w:type="spellStart"/>
      <w:r w:rsidR="006D7322" w:rsidRPr="00F946F5">
        <w:rPr>
          <w:rFonts w:ascii="Arial" w:hAnsi="Arial" w:cs="Arial"/>
          <w:sz w:val="36"/>
          <w:szCs w:val="36"/>
        </w:rPr>
        <w:t>V</w:t>
      </w:r>
      <w:r w:rsidR="00355181" w:rsidRPr="00F946F5">
        <w:rPr>
          <w:rFonts w:ascii="Arial" w:hAnsi="Arial" w:cs="Arial"/>
          <w:sz w:val="36"/>
          <w:szCs w:val="36"/>
        </w:rPr>
        <w:t>oinjama</w:t>
      </w:r>
      <w:proofErr w:type="spellEnd"/>
      <w:r w:rsidR="007D5120" w:rsidRPr="00F946F5">
        <w:rPr>
          <w:rFonts w:ascii="Arial" w:hAnsi="Arial" w:cs="Arial"/>
          <w:sz w:val="36"/>
          <w:szCs w:val="36"/>
        </w:rPr>
        <w:t>.</w:t>
      </w:r>
      <w:r w:rsidR="00355181" w:rsidRPr="00F946F5">
        <w:rPr>
          <w:rFonts w:ascii="Arial" w:hAnsi="Arial" w:cs="Arial"/>
          <w:sz w:val="36"/>
          <w:szCs w:val="36"/>
        </w:rPr>
        <w:t xml:space="preserve"> </w:t>
      </w:r>
      <w:r w:rsidR="00B27425" w:rsidRPr="00F946F5">
        <w:rPr>
          <w:rFonts w:ascii="Arial" w:hAnsi="Arial" w:cs="Arial"/>
          <w:sz w:val="36"/>
          <w:szCs w:val="36"/>
        </w:rPr>
        <w:t>T</w:t>
      </w:r>
      <w:r w:rsidRPr="00F946F5">
        <w:rPr>
          <w:rFonts w:ascii="Arial" w:hAnsi="Arial" w:cs="Arial"/>
          <w:sz w:val="36"/>
          <w:szCs w:val="36"/>
        </w:rPr>
        <w:t xml:space="preserve">hey went to the market to get </w:t>
      </w:r>
      <w:r w:rsidR="00355181" w:rsidRPr="00F946F5">
        <w:rPr>
          <w:rFonts w:ascii="Arial" w:hAnsi="Arial" w:cs="Arial"/>
          <w:sz w:val="36"/>
          <w:szCs w:val="36"/>
        </w:rPr>
        <w:t xml:space="preserve">orange </w:t>
      </w:r>
      <w:r w:rsidRPr="00F946F5">
        <w:rPr>
          <w:rFonts w:ascii="Arial" w:hAnsi="Arial" w:cs="Arial"/>
          <w:sz w:val="36"/>
          <w:szCs w:val="36"/>
        </w:rPr>
        <w:t xml:space="preserve">seeds and </w:t>
      </w:r>
      <w:proofErr w:type="spellStart"/>
      <w:r w:rsidR="00355181" w:rsidRPr="00F946F5">
        <w:rPr>
          <w:rFonts w:ascii="Arial" w:hAnsi="Arial" w:cs="Arial"/>
          <w:sz w:val="36"/>
          <w:szCs w:val="36"/>
        </w:rPr>
        <w:t>cutless</w:t>
      </w:r>
      <w:proofErr w:type="spellEnd"/>
      <w:r w:rsidR="00355181" w:rsidRPr="00F946F5">
        <w:rPr>
          <w:rFonts w:ascii="Arial" w:hAnsi="Arial" w:cs="Arial"/>
          <w:sz w:val="36"/>
          <w:szCs w:val="36"/>
        </w:rPr>
        <w:t xml:space="preserve"> </w:t>
      </w:r>
      <w:r w:rsidRPr="00F946F5">
        <w:rPr>
          <w:rFonts w:ascii="Arial" w:hAnsi="Arial" w:cs="Arial"/>
          <w:sz w:val="36"/>
          <w:szCs w:val="36"/>
        </w:rPr>
        <w:t xml:space="preserve">for planting. They bought some </w:t>
      </w:r>
      <w:r w:rsidR="00355181" w:rsidRPr="00F946F5">
        <w:rPr>
          <w:rFonts w:ascii="Arial" w:hAnsi="Arial" w:cs="Arial"/>
          <w:sz w:val="36"/>
          <w:szCs w:val="36"/>
        </w:rPr>
        <w:t>cloth</w:t>
      </w:r>
      <w:r w:rsidRPr="00F946F5">
        <w:rPr>
          <w:rFonts w:ascii="Arial" w:hAnsi="Arial" w:cs="Arial"/>
          <w:sz w:val="36"/>
          <w:szCs w:val="36"/>
        </w:rPr>
        <w:t xml:space="preserve"> for Samuel’s mother. Samuel saw his uncle at the market</w:t>
      </w:r>
      <w:r w:rsidR="006D7322" w:rsidRPr="00F946F5">
        <w:rPr>
          <w:rFonts w:ascii="Arial" w:hAnsi="Arial" w:cs="Arial"/>
          <w:sz w:val="36"/>
          <w:szCs w:val="36"/>
        </w:rPr>
        <w:t xml:space="preserve"> in </w:t>
      </w:r>
      <w:proofErr w:type="spellStart"/>
      <w:r w:rsidR="006D7322" w:rsidRPr="00F946F5">
        <w:rPr>
          <w:rFonts w:ascii="Arial" w:hAnsi="Arial" w:cs="Arial"/>
          <w:sz w:val="36"/>
          <w:szCs w:val="36"/>
        </w:rPr>
        <w:t>V</w:t>
      </w:r>
      <w:r w:rsidR="00355181" w:rsidRPr="00F946F5">
        <w:rPr>
          <w:rFonts w:ascii="Arial" w:hAnsi="Arial" w:cs="Arial"/>
          <w:sz w:val="36"/>
          <w:szCs w:val="36"/>
        </w:rPr>
        <w:t>oinjama</w:t>
      </w:r>
      <w:proofErr w:type="spellEnd"/>
      <w:r w:rsidRPr="00F946F5">
        <w:rPr>
          <w:rFonts w:ascii="Arial" w:hAnsi="Arial" w:cs="Arial"/>
          <w:sz w:val="36"/>
          <w:szCs w:val="36"/>
        </w:rPr>
        <w:t xml:space="preserve">. Before they came home, Samuel’s </w:t>
      </w:r>
      <w:proofErr w:type="gramStart"/>
      <w:r w:rsidRPr="00F946F5">
        <w:rPr>
          <w:rFonts w:ascii="Arial" w:hAnsi="Arial" w:cs="Arial"/>
          <w:sz w:val="36"/>
          <w:szCs w:val="36"/>
        </w:rPr>
        <w:t xml:space="preserve">father </w:t>
      </w:r>
      <w:r w:rsidR="00355181" w:rsidRPr="00F946F5">
        <w:rPr>
          <w:rFonts w:ascii="Arial" w:hAnsi="Arial" w:cs="Arial"/>
          <w:sz w:val="36"/>
          <w:szCs w:val="36"/>
        </w:rPr>
        <w:t>buy</w:t>
      </w:r>
      <w:proofErr w:type="gramEnd"/>
      <w:r w:rsidRPr="00F946F5">
        <w:rPr>
          <w:rFonts w:ascii="Arial" w:hAnsi="Arial" w:cs="Arial"/>
          <w:sz w:val="36"/>
          <w:szCs w:val="36"/>
        </w:rPr>
        <w:t xml:space="preserve"> candies. It was a good day!</w:t>
      </w:r>
    </w:p>
    <w:tbl>
      <w:tblPr>
        <w:tblStyle w:val="TableGrid"/>
        <w:tblW w:w="0" w:type="auto"/>
        <w:tblLook w:val="04A0"/>
      </w:tblPr>
      <w:tblGrid>
        <w:gridCol w:w="1043"/>
        <w:gridCol w:w="4193"/>
        <w:gridCol w:w="2558"/>
        <w:gridCol w:w="1782"/>
      </w:tblGrid>
      <w:tr w:rsidR="008916EE" w:rsidRPr="00F946F5" w:rsidTr="006D7322">
        <w:tc>
          <w:tcPr>
            <w:tcW w:w="1043" w:type="dxa"/>
            <w:vMerge w:val="restart"/>
          </w:tcPr>
          <w:p w:rsidR="008916EE" w:rsidRPr="008916EE" w:rsidRDefault="008916EE" w:rsidP="00675318">
            <w:pPr>
              <w:rPr>
                <w:rFonts w:ascii="Arial" w:hAnsi="Arial" w:cs="Arial"/>
                <w:bCs/>
                <w:sz w:val="24"/>
                <w:szCs w:val="24"/>
              </w:rPr>
            </w:pPr>
            <w:r w:rsidRPr="008916EE">
              <w:rPr>
                <w:rFonts w:ascii="Arial" w:hAnsi="Arial" w:cs="Arial"/>
                <w:bCs/>
                <w:sz w:val="24"/>
                <w:szCs w:val="24"/>
              </w:rPr>
              <w:t>STSAM</w:t>
            </w:r>
          </w:p>
        </w:tc>
        <w:tc>
          <w:tcPr>
            <w:tcW w:w="4193" w:type="dxa"/>
            <w:vMerge w:val="restart"/>
          </w:tcPr>
          <w:p w:rsidR="008916EE" w:rsidRPr="00F946F5" w:rsidRDefault="008916EE" w:rsidP="00D24455">
            <w:pPr>
              <w:rPr>
                <w:rFonts w:ascii="Arial" w:hAnsi="Arial" w:cs="Arial"/>
                <w:sz w:val="36"/>
                <w:szCs w:val="36"/>
              </w:rPr>
            </w:pPr>
            <w:r w:rsidRPr="00F946F5">
              <w:rPr>
                <w:rFonts w:ascii="Arial" w:hAnsi="Arial" w:cs="Arial"/>
                <w:sz w:val="36"/>
                <w:szCs w:val="36"/>
              </w:rPr>
              <w:t xml:space="preserve">What did they buy for Samuel’s </w:t>
            </w:r>
            <w:r w:rsidRPr="00F946F5">
              <w:rPr>
                <w:rFonts w:ascii="Arial" w:hAnsi="Arial" w:cs="Arial"/>
                <w:b/>
                <w:sz w:val="36"/>
                <w:szCs w:val="36"/>
                <w:u w:val="single"/>
              </w:rPr>
              <w:t>mother</w:t>
            </w:r>
            <w:r w:rsidRPr="00F946F5">
              <w:rPr>
                <w:rFonts w:ascii="Arial" w:hAnsi="Arial" w:cs="Arial"/>
                <w:sz w:val="36"/>
                <w:szCs w:val="36"/>
              </w:rPr>
              <w:t xml:space="preserve">? </w:t>
            </w:r>
          </w:p>
          <w:p w:rsidR="008916EE" w:rsidRPr="00F946F5" w:rsidRDefault="008916EE" w:rsidP="006D7322">
            <w:pPr>
              <w:ind w:right="574"/>
              <w:rPr>
                <w:rFonts w:ascii="Arial" w:hAnsi="Arial" w:cs="Arial"/>
                <w:sz w:val="36"/>
                <w:szCs w:val="36"/>
              </w:rPr>
            </w:pPr>
            <w:r w:rsidRPr="00F946F5">
              <w:rPr>
                <w:rFonts w:ascii="Arial" w:hAnsi="Arial" w:cs="Arial"/>
                <w:sz w:val="36"/>
                <w:szCs w:val="36"/>
              </w:rPr>
              <w:t>(Correct: cloth)</w:t>
            </w:r>
          </w:p>
        </w:tc>
        <w:tc>
          <w:tcPr>
            <w:tcW w:w="2558" w:type="dxa"/>
          </w:tcPr>
          <w:p w:rsidR="008916EE" w:rsidRPr="00F946F5" w:rsidRDefault="008916EE" w:rsidP="00675318">
            <w:pPr>
              <w:rPr>
                <w:rFonts w:ascii="Arial" w:hAnsi="Arial" w:cs="Arial"/>
                <w:bCs/>
                <w:sz w:val="36"/>
                <w:szCs w:val="36"/>
              </w:rPr>
            </w:pPr>
            <w:r w:rsidRPr="00F946F5">
              <w:rPr>
                <w:rFonts w:ascii="Arial" w:hAnsi="Arial" w:cs="Arial"/>
                <w:bCs/>
                <w:sz w:val="36"/>
                <w:szCs w:val="36"/>
              </w:rPr>
              <w:t>Correct</w:t>
            </w:r>
          </w:p>
          <w:p w:rsidR="008916EE" w:rsidRPr="00F946F5" w:rsidRDefault="008916EE" w:rsidP="00675318">
            <w:pPr>
              <w:rPr>
                <w:rFonts w:ascii="Arial" w:hAnsi="Arial" w:cs="Arial"/>
                <w:bCs/>
                <w:sz w:val="36"/>
                <w:szCs w:val="36"/>
              </w:rPr>
            </w:pPr>
          </w:p>
        </w:tc>
        <w:tc>
          <w:tcPr>
            <w:tcW w:w="1782" w:type="dxa"/>
          </w:tcPr>
          <w:p w:rsidR="008916EE" w:rsidRPr="00F946F5" w:rsidRDefault="008916EE" w:rsidP="00675318">
            <w:pPr>
              <w:jc w:val="center"/>
              <w:rPr>
                <w:rFonts w:ascii="Arial" w:hAnsi="Arial" w:cs="Arial"/>
                <w:bCs/>
                <w:sz w:val="36"/>
                <w:szCs w:val="36"/>
              </w:rPr>
            </w:pPr>
            <w:r w:rsidRPr="00F946F5">
              <w:rPr>
                <w:rFonts w:ascii="Arial" w:hAnsi="Arial" w:cs="Arial"/>
                <w:bCs/>
                <w:sz w:val="36"/>
                <w:szCs w:val="36"/>
              </w:rPr>
              <w:t>1</w:t>
            </w:r>
          </w:p>
        </w:tc>
      </w:tr>
      <w:tr w:rsidR="008916EE" w:rsidRPr="00F946F5" w:rsidTr="006D7322">
        <w:tc>
          <w:tcPr>
            <w:tcW w:w="1043" w:type="dxa"/>
            <w:vMerge/>
          </w:tcPr>
          <w:p w:rsidR="008916EE" w:rsidRPr="00F946F5" w:rsidRDefault="008916EE" w:rsidP="00675318">
            <w:pPr>
              <w:rPr>
                <w:rFonts w:ascii="Arial" w:hAnsi="Arial" w:cs="Arial"/>
                <w:b/>
                <w:sz w:val="36"/>
                <w:szCs w:val="36"/>
                <w:u w:val="single"/>
              </w:rPr>
            </w:pPr>
          </w:p>
        </w:tc>
        <w:tc>
          <w:tcPr>
            <w:tcW w:w="4193" w:type="dxa"/>
            <w:vMerge/>
          </w:tcPr>
          <w:p w:rsidR="008916EE" w:rsidRPr="00F946F5" w:rsidRDefault="008916EE" w:rsidP="00675318">
            <w:pPr>
              <w:rPr>
                <w:rFonts w:ascii="Arial" w:hAnsi="Arial" w:cs="Arial"/>
                <w:b/>
                <w:sz w:val="36"/>
                <w:szCs w:val="36"/>
                <w:u w:val="single"/>
              </w:rPr>
            </w:pPr>
          </w:p>
        </w:tc>
        <w:tc>
          <w:tcPr>
            <w:tcW w:w="2558" w:type="dxa"/>
          </w:tcPr>
          <w:p w:rsidR="008916EE" w:rsidRPr="00F946F5" w:rsidRDefault="008916EE" w:rsidP="00675318">
            <w:pPr>
              <w:rPr>
                <w:rFonts w:ascii="Arial" w:hAnsi="Arial" w:cs="Arial"/>
                <w:bCs/>
                <w:sz w:val="36"/>
                <w:szCs w:val="36"/>
              </w:rPr>
            </w:pPr>
            <w:r w:rsidRPr="00F946F5">
              <w:rPr>
                <w:rFonts w:ascii="Arial" w:hAnsi="Arial" w:cs="Arial"/>
                <w:bCs/>
                <w:sz w:val="36"/>
                <w:szCs w:val="36"/>
              </w:rPr>
              <w:t>Incorrect</w:t>
            </w:r>
          </w:p>
          <w:p w:rsidR="008916EE" w:rsidRPr="00F946F5" w:rsidRDefault="008916EE" w:rsidP="00675318">
            <w:pPr>
              <w:rPr>
                <w:rFonts w:ascii="Arial" w:hAnsi="Arial" w:cs="Arial"/>
                <w:bCs/>
                <w:sz w:val="36"/>
                <w:szCs w:val="36"/>
              </w:rPr>
            </w:pPr>
          </w:p>
        </w:tc>
        <w:tc>
          <w:tcPr>
            <w:tcW w:w="1782" w:type="dxa"/>
          </w:tcPr>
          <w:p w:rsidR="008916EE" w:rsidRPr="00F946F5" w:rsidRDefault="008916EE" w:rsidP="00675318">
            <w:pPr>
              <w:jc w:val="center"/>
              <w:rPr>
                <w:rFonts w:ascii="Arial" w:hAnsi="Arial" w:cs="Arial"/>
                <w:bCs/>
                <w:sz w:val="36"/>
                <w:szCs w:val="36"/>
              </w:rPr>
            </w:pPr>
            <w:r w:rsidRPr="00F946F5">
              <w:rPr>
                <w:rFonts w:ascii="Arial" w:hAnsi="Arial" w:cs="Arial"/>
                <w:bCs/>
                <w:sz w:val="36"/>
                <w:szCs w:val="36"/>
              </w:rPr>
              <w:t>2</w:t>
            </w:r>
          </w:p>
        </w:tc>
      </w:tr>
      <w:tr w:rsidR="008916EE" w:rsidRPr="00F946F5" w:rsidTr="006D7322">
        <w:tc>
          <w:tcPr>
            <w:tcW w:w="1043" w:type="dxa"/>
            <w:vMerge/>
          </w:tcPr>
          <w:p w:rsidR="008916EE" w:rsidRPr="00F946F5" w:rsidRDefault="008916EE" w:rsidP="00675318">
            <w:pPr>
              <w:rPr>
                <w:rFonts w:ascii="Arial" w:hAnsi="Arial" w:cs="Arial"/>
                <w:b/>
                <w:sz w:val="36"/>
                <w:szCs w:val="36"/>
                <w:u w:val="single"/>
              </w:rPr>
            </w:pPr>
          </w:p>
        </w:tc>
        <w:tc>
          <w:tcPr>
            <w:tcW w:w="4193" w:type="dxa"/>
            <w:vMerge/>
          </w:tcPr>
          <w:p w:rsidR="008916EE" w:rsidRPr="00F946F5" w:rsidRDefault="008916EE" w:rsidP="00675318">
            <w:pPr>
              <w:rPr>
                <w:rFonts w:ascii="Arial" w:hAnsi="Arial" w:cs="Arial"/>
                <w:b/>
                <w:sz w:val="36"/>
                <w:szCs w:val="36"/>
                <w:u w:val="single"/>
              </w:rPr>
            </w:pPr>
          </w:p>
        </w:tc>
        <w:tc>
          <w:tcPr>
            <w:tcW w:w="2558" w:type="dxa"/>
          </w:tcPr>
          <w:p w:rsidR="008916EE" w:rsidRPr="00F946F5" w:rsidRDefault="008916EE" w:rsidP="00675318">
            <w:pPr>
              <w:rPr>
                <w:rFonts w:ascii="Arial" w:hAnsi="Arial" w:cs="Arial"/>
                <w:bCs/>
                <w:sz w:val="36"/>
                <w:szCs w:val="36"/>
              </w:rPr>
            </w:pPr>
            <w:r w:rsidRPr="00F946F5">
              <w:rPr>
                <w:rFonts w:ascii="Arial" w:hAnsi="Arial" w:cs="Arial"/>
                <w:bCs/>
                <w:sz w:val="36"/>
                <w:szCs w:val="36"/>
              </w:rPr>
              <w:t>D</w:t>
            </w:r>
            <w:r>
              <w:rPr>
                <w:rFonts w:ascii="Arial" w:hAnsi="Arial" w:cs="Arial"/>
                <w:bCs/>
                <w:sz w:val="36"/>
                <w:szCs w:val="36"/>
              </w:rPr>
              <w:t xml:space="preserve">on’t </w:t>
            </w:r>
            <w:r w:rsidRPr="00F946F5">
              <w:rPr>
                <w:rFonts w:ascii="Arial" w:hAnsi="Arial" w:cs="Arial"/>
                <w:bCs/>
                <w:sz w:val="36"/>
                <w:szCs w:val="36"/>
              </w:rPr>
              <w:t>K</w:t>
            </w:r>
            <w:r>
              <w:rPr>
                <w:rFonts w:ascii="Arial" w:hAnsi="Arial" w:cs="Arial"/>
                <w:bCs/>
                <w:sz w:val="36"/>
                <w:szCs w:val="36"/>
              </w:rPr>
              <w:t>now</w:t>
            </w:r>
            <w:r w:rsidRPr="00F946F5">
              <w:rPr>
                <w:rFonts w:ascii="Arial" w:hAnsi="Arial" w:cs="Arial"/>
                <w:bCs/>
                <w:sz w:val="36"/>
                <w:szCs w:val="36"/>
              </w:rPr>
              <w:t>/Refuse</w:t>
            </w:r>
          </w:p>
        </w:tc>
        <w:tc>
          <w:tcPr>
            <w:tcW w:w="1782" w:type="dxa"/>
          </w:tcPr>
          <w:p w:rsidR="008916EE" w:rsidRPr="00F946F5" w:rsidRDefault="008916EE" w:rsidP="00675318">
            <w:pPr>
              <w:jc w:val="center"/>
              <w:rPr>
                <w:rFonts w:ascii="Arial" w:hAnsi="Arial" w:cs="Arial"/>
                <w:bCs/>
                <w:sz w:val="36"/>
                <w:szCs w:val="36"/>
              </w:rPr>
            </w:pPr>
            <w:r w:rsidRPr="00F946F5">
              <w:rPr>
                <w:rFonts w:ascii="Arial" w:hAnsi="Arial" w:cs="Arial"/>
                <w:bCs/>
                <w:sz w:val="36"/>
                <w:szCs w:val="36"/>
              </w:rPr>
              <w:t>999</w:t>
            </w:r>
          </w:p>
        </w:tc>
      </w:tr>
    </w:tbl>
    <w:p w:rsidR="00263AD3" w:rsidRPr="00F946F5" w:rsidRDefault="00263AD3" w:rsidP="004D7B20">
      <w:pPr>
        <w:rPr>
          <w:rFonts w:ascii="Arial" w:hAnsi="Arial" w:cs="Arial"/>
          <w:b/>
          <w:sz w:val="36"/>
          <w:szCs w:val="36"/>
          <w:u w:val="single"/>
        </w:rPr>
      </w:pPr>
    </w:p>
    <w:p w:rsidR="009056F0" w:rsidRPr="00F946F5" w:rsidRDefault="00CF45FF" w:rsidP="004D7B20">
      <w:pPr>
        <w:rPr>
          <w:rFonts w:ascii="Arial" w:hAnsi="Arial" w:cs="Arial"/>
          <w:b/>
          <w:sz w:val="36"/>
          <w:szCs w:val="36"/>
          <w:u w:val="single"/>
        </w:rPr>
      </w:pPr>
      <w:r w:rsidRPr="00F946F5">
        <w:rPr>
          <w:rFonts w:ascii="Arial" w:hAnsi="Arial" w:cs="Arial"/>
          <w:b/>
          <w:sz w:val="36"/>
          <w:szCs w:val="36"/>
          <w:u w:val="single"/>
        </w:rPr>
        <w:lastRenderedPageBreak/>
        <w:t>STORY #7 (</w:t>
      </w:r>
      <w:r w:rsidR="00B27425" w:rsidRPr="00F946F5">
        <w:rPr>
          <w:rFonts w:ascii="Arial" w:hAnsi="Arial" w:cs="Arial"/>
          <w:b/>
          <w:sz w:val="36"/>
          <w:szCs w:val="36"/>
          <w:u w:val="single"/>
        </w:rPr>
        <w:t>Read twice</w:t>
      </w:r>
      <w:r w:rsidRPr="00F946F5">
        <w:rPr>
          <w:rFonts w:ascii="Arial" w:hAnsi="Arial" w:cs="Arial"/>
          <w:b/>
          <w:sz w:val="36"/>
          <w:szCs w:val="36"/>
          <w:u w:val="single"/>
        </w:rPr>
        <w:t>)</w:t>
      </w:r>
    </w:p>
    <w:p w:rsidR="00D24455" w:rsidRPr="00F946F5" w:rsidRDefault="00D24455" w:rsidP="00D24455">
      <w:pPr>
        <w:rPr>
          <w:rFonts w:ascii="Arial" w:hAnsi="Arial" w:cs="Arial"/>
          <w:sz w:val="36"/>
          <w:szCs w:val="36"/>
        </w:rPr>
      </w:pPr>
      <w:proofErr w:type="gramStart"/>
      <w:r w:rsidRPr="00F946F5">
        <w:rPr>
          <w:rFonts w:ascii="Arial" w:hAnsi="Arial" w:cs="Arial"/>
          <w:sz w:val="36"/>
          <w:szCs w:val="36"/>
        </w:rPr>
        <w:t xml:space="preserve">When </w:t>
      </w:r>
      <w:proofErr w:type="spellStart"/>
      <w:r w:rsidR="00355181" w:rsidRPr="00F946F5">
        <w:rPr>
          <w:rFonts w:ascii="Arial" w:hAnsi="Arial" w:cs="Arial"/>
          <w:sz w:val="36"/>
          <w:szCs w:val="36"/>
        </w:rPr>
        <w:t>Fatu</w:t>
      </w:r>
      <w:proofErr w:type="spellEnd"/>
      <w:r w:rsidR="00355181" w:rsidRPr="00F946F5">
        <w:rPr>
          <w:rFonts w:ascii="Arial" w:hAnsi="Arial" w:cs="Arial"/>
          <w:sz w:val="36"/>
          <w:szCs w:val="36"/>
        </w:rPr>
        <w:t xml:space="preserve"> </w:t>
      </w:r>
      <w:r w:rsidRPr="00F946F5">
        <w:rPr>
          <w:rFonts w:ascii="Arial" w:hAnsi="Arial" w:cs="Arial"/>
          <w:sz w:val="36"/>
          <w:szCs w:val="36"/>
        </w:rPr>
        <w:t xml:space="preserve">mother </w:t>
      </w:r>
      <w:r w:rsidR="00B27425" w:rsidRPr="00F946F5">
        <w:rPr>
          <w:rFonts w:ascii="Arial" w:hAnsi="Arial" w:cs="Arial"/>
          <w:sz w:val="36"/>
          <w:szCs w:val="36"/>
        </w:rPr>
        <w:t xml:space="preserve">born </w:t>
      </w:r>
      <w:r w:rsidRPr="00F946F5">
        <w:rPr>
          <w:rFonts w:ascii="Arial" w:hAnsi="Arial" w:cs="Arial"/>
          <w:sz w:val="36"/>
          <w:szCs w:val="36"/>
        </w:rPr>
        <w:t xml:space="preserve">a baby girl, </w:t>
      </w:r>
      <w:proofErr w:type="spellStart"/>
      <w:r w:rsidR="00173EFC" w:rsidRPr="00F946F5">
        <w:rPr>
          <w:rFonts w:ascii="Arial" w:hAnsi="Arial" w:cs="Arial"/>
          <w:sz w:val="36"/>
          <w:szCs w:val="36"/>
        </w:rPr>
        <w:t>Fatu</w:t>
      </w:r>
      <w:proofErr w:type="spellEnd"/>
      <w:r w:rsidR="00173EFC" w:rsidRPr="00F946F5">
        <w:rPr>
          <w:rFonts w:ascii="Arial" w:hAnsi="Arial" w:cs="Arial"/>
          <w:sz w:val="36"/>
          <w:szCs w:val="36"/>
        </w:rPr>
        <w:t xml:space="preserve"> </w:t>
      </w:r>
      <w:r w:rsidRPr="00F946F5">
        <w:rPr>
          <w:rFonts w:ascii="Arial" w:hAnsi="Arial" w:cs="Arial"/>
          <w:sz w:val="36"/>
          <w:szCs w:val="36"/>
        </w:rPr>
        <w:t>was happy.</w:t>
      </w:r>
      <w:proofErr w:type="gramEnd"/>
      <w:r w:rsidRPr="00F946F5">
        <w:rPr>
          <w:rFonts w:ascii="Arial" w:hAnsi="Arial" w:cs="Arial"/>
          <w:sz w:val="36"/>
          <w:szCs w:val="36"/>
        </w:rPr>
        <w:t xml:space="preserve"> She </w:t>
      </w:r>
      <w:proofErr w:type="gramStart"/>
      <w:r w:rsidR="00173EFC" w:rsidRPr="00F946F5">
        <w:rPr>
          <w:rFonts w:ascii="Arial" w:hAnsi="Arial" w:cs="Arial"/>
          <w:sz w:val="36"/>
          <w:szCs w:val="36"/>
        </w:rPr>
        <w:t>get</w:t>
      </w:r>
      <w:proofErr w:type="gramEnd"/>
      <w:r w:rsidR="00173EFC" w:rsidRPr="00F946F5">
        <w:rPr>
          <w:rFonts w:ascii="Arial" w:hAnsi="Arial" w:cs="Arial"/>
          <w:sz w:val="36"/>
          <w:szCs w:val="36"/>
        </w:rPr>
        <w:t xml:space="preserve"> </w:t>
      </w:r>
      <w:r w:rsidRPr="00F946F5">
        <w:rPr>
          <w:rFonts w:ascii="Arial" w:hAnsi="Arial" w:cs="Arial"/>
          <w:sz w:val="36"/>
          <w:szCs w:val="36"/>
        </w:rPr>
        <w:t xml:space="preserve">two brothers, but she wanted to </w:t>
      </w:r>
      <w:r w:rsidR="00173EFC" w:rsidRPr="00F946F5">
        <w:rPr>
          <w:rFonts w:ascii="Arial" w:hAnsi="Arial" w:cs="Arial"/>
          <w:sz w:val="36"/>
          <w:szCs w:val="36"/>
        </w:rPr>
        <w:t xml:space="preserve">get </w:t>
      </w:r>
      <w:r w:rsidRPr="00F946F5">
        <w:rPr>
          <w:rFonts w:ascii="Arial" w:hAnsi="Arial" w:cs="Arial"/>
          <w:sz w:val="36"/>
          <w:szCs w:val="36"/>
        </w:rPr>
        <w:t xml:space="preserve">a sister. </w:t>
      </w:r>
      <w:proofErr w:type="spellStart"/>
      <w:r w:rsidR="00173EFC" w:rsidRPr="00F946F5">
        <w:rPr>
          <w:rFonts w:ascii="Arial" w:hAnsi="Arial" w:cs="Arial"/>
          <w:sz w:val="36"/>
          <w:szCs w:val="36"/>
        </w:rPr>
        <w:t>Fatu</w:t>
      </w:r>
      <w:proofErr w:type="spellEnd"/>
      <w:r w:rsidR="00173EFC" w:rsidRPr="00F946F5">
        <w:rPr>
          <w:rFonts w:ascii="Arial" w:hAnsi="Arial" w:cs="Arial"/>
          <w:sz w:val="36"/>
          <w:szCs w:val="36"/>
        </w:rPr>
        <w:t xml:space="preserve"> </w:t>
      </w:r>
      <w:r w:rsidRPr="00F946F5">
        <w:rPr>
          <w:rFonts w:ascii="Arial" w:hAnsi="Arial" w:cs="Arial"/>
          <w:sz w:val="36"/>
          <w:szCs w:val="36"/>
        </w:rPr>
        <w:t xml:space="preserve">spent </w:t>
      </w:r>
      <w:r w:rsidR="00173EFC" w:rsidRPr="00F946F5">
        <w:rPr>
          <w:rFonts w:ascii="Arial" w:hAnsi="Arial" w:cs="Arial"/>
          <w:sz w:val="36"/>
          <w:szCs w:val="36"/>
        </w:rPr>
        <w:t>plenty</w:t>
      </w:r>
      <w:r w:rsidRPr="00F946F5">
        <w:rPr>
          <w:rFonts w:ascii="Arial" w:hAnsi="Arial" w:cs="Arial"/>
          <w:sz w:val="36"/>
          <w:szCs w:val="36"/>
        </w:rPr>
        <w:t xml:space="preserve"> time with the new baby. Everywhere she went, she carried the baby on her back. She talked to the baby all the time. </w:t>
      </w:r>
      <w:proofErr w:type="spellStart"/>
      <w:r w:rsidR="00173EFC" w:rsidRPr="00F946F5">
        <w:rPr>
          <w:rFonts w:ascii="Arial" w:hAnsi="Arial" w:cs="Arial"/>
          <w:sz w:val="36"/>
          <w:szCs w:val="36"/>
        </w:rPr>
        <w:t>Fatu</w:t>
      </w:r>
      <w:proofErr w:type="spellEnd"/>
      <w:r w:rsidR="00173EFC" w:rsidRPr="00F946F5">
        <w:rPr>
          <w:rFonts w:ascii="Arial" w:hAnsi="Arial" w:cs="Arial"/>
          <w:sz w:val="36"/>
          <w:szCs w:val="36"/>
        </w:rPr>
        <w:t xml:space="preserve"> </w:t>
      </w:r>
      <w:r w:rsidR="00B27425" w:rsidRPr="00F946F5">
        <w:rPr>
          <w:rFonts w:ascii="Arial" w:hAnsi="Arial" w:cs="Arial"/>
          <w:sz w:val="36"/>
          <w:szCs w:val="36"/>
        </w:rPr>
        <w:t xml:space="preserve">was a </w:t>
      </w:r>
      <w:r w:rsidRPr="00F946F5">
        <w:rPr>
          <w:rFonts w:ascii="Arial" w:hAnsi="Arial" w:cs="Arial"/>
          <w:sz w:val="36"/>
          <w:szCs w:val="36"/>
        </w:rPr>
        <w:t>good big sister.</w:t>
      </w:r>
    </w:p>
    <w:tbl>
      <w:tblPr>
        <w:tblStyle w:val="TableGrid"/>
        <w:tblW w:w="0" w:type="auto"/>
        <w:tblLayout w:type="fixed"/>
        <w:tblLook w:val="04A0"/>
      </w:tblPr>
      <w:tblGrid>
        <w:gridCol w:w="950"/>
        <w:gridCol w:w="3478"/>
        <w:gridCol w:w="3780"/>
        <w:gridCol w:w="1368"/>
      </w:tblGrid>
      <w:tr w:rsidR="008916EE" w:rsidRPr="00F946F5" w:rsidTr="00B27425">
        <w:tc>
          <w:tcPr>
            <w:tcW w:w="950" w:type="dxa"/>
            <w:vMerge w:val="restart"/>
          </w:tcPr>
          <w:p w:rsidR="008916EE" w:rsidRPr="008916EE" w:rsidRDefault="008916EE" w:rsidP="00675318">
            <w:pPr>
              <w:rPr>
                <w:rFonts w:ascii="Arial" w:hAnsi="Arial" w:cs="Arial"/>
                <w:bCs/>
                <w:sz w:val="24"/>
                <w:szCs w:val="24"/>
              </w:rPr>
            </w:pPr>
            <w:r w:rsidRPr="008916EE">
              <w:rPr>
                <w:rFonts w:ascii="Arial" w:hAnsi="Arial" w:cs="Arial"/>
                <w:bCs/>
                <w:sz w:val="24"/>
                <w:szCs w:val="24"/>
              </w:rPr>
              <w:t>STSIA</w:t>
            </w:r>
          </w:p>
        </w:tc>
        <w:tc>
          <w:tcPr>
            <w:tcW w:w="3478" w:type="dxa"/>
            <w:vMerge w:val="restart"/>
          </w:tcPr>
          <w:p w:rsidR="008916EE" w:rsidRPr="00F946F5" w:rsidRDefault="008916EE" w:rsidP="00D24455">
            <w:pPr>
              <w:rPr>
                <w:rFonts w:ascii="Arial" w:hAnsi="Arial" w:cs="Arial"/>
                <w:sz w:val="36"/>
                <w:szCs w:val="36"/>
              </w:rPr>
            </w:pPr>
            <w:r w:rsidRPr="00F946F5">
              <w:rPr>
                <w:rFonts w:ascii="Arial" w:hAnsi="Arial" w:cs="Arial"/>
                <w:sz w:val="36"/>
                <w:szCs w:val="36"/>
              </w:rPr>
              <w:t xml:space="preserve">What thing </w:t>
            </w:r>
            <w:proofErr w:type="spellStart"/>
            <w:r w:rsidRPr="00F946F5">
              <w:rPr>
                <w:rFonts w:ascii="Arial" w:hAnsi="Arial" w:cs="Arial"/>
                <w:sz w:val="36"/>
                <w:szCs w:val="36"/>
              </w:rPr>
              <w:t>Fatu</w:t>
            </w:r>
            <w:proofErr w:type="spellEnd"/>
            <w:r w:rsidRPr="00F946F5">
              <w:rPr>
                <w:rFonts w:ascii="Arial" w:hAnsi="Arial" w:cs="Arial"/>
                <w:sz w:val="36"/>
                <w:szCs w:val="36"/>
              </w:rPr>
              <w:t xml:space="preserve"> a use to do with the baby? </w:t>
            </w:r>
          </w:p>
          <w:p w:rsidR="008916EE" w:rsidRPr="00F946F5" w:rsidRDefault="008916EE" w:rsidP="00675318">
            <w:pPr>
              <w:rPr>
                <w:rFonts w:ascii="Arial" w:hAnsi="Arial" w:cs="Arial"/>
                <w:b/>
                <w:sz w:val="36"/>
                <w:szCs w:val="36"/>
                <w:u w:val="single"/>
              </w:rPr>
            </w:pPr>
            <w:r w:rsidRPr="00F946F5">
              <w:rPr>
                <w:rFonts w:ascii="Arial" w:hAnsi="Arial" w:cs="Arial"/>
                <w:sz w:val="36"/>
                <w:szCs w:val="36"/>
              </w:rPr>
              <w:t xml:space="preserve">(Correct: She spent time with her, she carried the baby, she talked to her – </w:t>
            </w:r>
            <w:r w:rsidRPr="008916EE">
              <w:rPr>
                <w:rFonts w:ascii="Arial" w:hAnsi="Arial" w:cs="Arial"/>
                <w:i/>
                <w:sz w:val="36"/>
                <w:szCs w:val="36"/>
              </w:rPr>
              <w:t>Only needs to say 1</w:t>
            </w:r>
            <w:r w:rsidRPr="00F946F5">
              <w:rPr>
                <w:rFonts w:ascii="Arial" w:hAnsi="Arial" w:cs="Arial"/>
                <w:sz w:val="36"/>
                <w:szCs w:val="36"/>
              </w:rPr>
              <w:t>)</w:t>
            </w:r>
          </w:p>
        </w:tc>
        <w:tc>
          <w:tcPr>
            <w:tcW w:w="3780" w:type="dxa"/>
          </w:tcPr>
          <w:p w:rsidR="008916EE" w:rsidRPr="00F946F5" w:rsidRDefault="008916EE" w:rsidP="00675318">
            <w:pPr>
              <w:rPr>
                <w:rFonts w:ascii="Arial" w:hAnsi="Arial" w:cs="Arial"/>
                <w:bCs/>
                <w:sz w:val="36"/>
                <w:szCs w:val="36"/>
              </w:rPr>
            </w:pPr>
            <w:r w:rsidRPr="00F946F5">
              <w:rPr>
                <w:rFonts w:ascii="Arial" w:hAnsi="Arial" w:cs="Arial"/>
                <w:bCs/>
                <w:sz w:val="36"/>
                <w:szCs w:val="36"/>
              </w:rPr>
              <w:t>Correct</w:t>
            </w:r>
          </w:p>
          <w:p w:rsidR="008916EE" w:rsidRPr="00F946F5" w:rsidRDefault="008916EE" w:rsidP="00675318">
            <w:pPr>
              <w:rPr>
                <w:rFonts w:ascii="Arial" w:hAnsi="Arial" w:cs="Arial"/>
                <w:bCs/>
                <w:sz w:val="36"/>
                <w:szCs w:val="36"/>
              </w:rPr>
            </w:pPr>
          </w:p>
        </w:tc>
        <w:tc>
          <w:tcPr>
            <w:tcW w:w="1368" w:type="dxa"/>
          </w:tcPr>
          <w:p w:rsidR="008916EE" w:rsidRPr="00F946F5" w:rsidRDefault="008916EE" w:rsidP="00675318">
            <w:pPr>
              <w:jc w:val="center"/>
              <w:rPr>
                <w:rFonts w:ascii="Arial" w:hAnsi="Arial" w:cs="Arial"/>
                <w:bCs/>
                <w:sz w:val="36"/>
                <w:szCs w:val="36"/>
              </w:rPr>
            </w:pPr>
            <w:r w:rsidRPr="00F946F5">
              <w:rPr>
                <w:rFonts w:ascii="Arial" w:hAnsi="Arial" w:cs="Arial"/>
                <w:bCs/>
                <w:sz w:val="36"/>
                <w:szCs w:val="36"/>
              </w:rPr>
              <w:t>1</w:t>
            </w:r>
          </w:p>
        </w:tc>
      </w:tr>
      <w:tr w:rsidR="008916EE" w:rsidRPr="00F946F5" w:rsidTr="00B27425">
        <w:tc>
          <w:tcPr>
            <w:tcW w:w="950" w:type="dxa"/>
            <w:vMerge/>
          </w:tcPr>
          <w:p w:rsidR="008916EE" w:rsidRPr="008916EE" w:rsidRDefault="008916EE" w:rsidP="00675318">
            <w:pPr>
              <w:rPr>
                <w:rFonts w:ascii="Arial" w:hAnsi="Arial" w:cs="Arial"/>
                <w:b/>
                <w:sz w:val="24"/>
                <w:szCs w:val="24"/>
                <w:u w:val="single"/>
              </w:rPr>
            </w:pPr>
          </w:p>
        </w:tc>
        <w:tc>
          <w:tcPr>
            <w:tcW w:w="3478" w:type="dxa"/>
            <w:vMerge/>
          </w:tcPr>
          <w:p w:rsidR="008916EE" w:rsidRPr="00F946F5" w:rsidRDefault="008916EE" w:rsidP="00675318">
            <w:pPr>
              <w:rPr>
                <w:rFonts w:ascii="Arial" w:hAnsi="Arial" w:cs="Arial"/>
                <w:b/>
                <w:sz w:val="36"/>
                <w:szCs w:val="36"/>
                <w:u w:val="single"/>
              </w:rPr>
            </w:pPr>
          </w:p>
        </w:tc>
        <w:tc>
          <w:tcPr>
            <w:tcW w:w="3780" w:type="dxa"/>
          </w:tcPr>
          <w:p w:rsidR="008916EE" w:rsidRPr="00F946F5" w:rsidRDefault="008916EE" w:rsidP="00675318">
            <w:pPr>
              <w:rPr>
                <w:rFonts w:ascii="Arial" w:hAnsi="Arial" w:cs="Arial"/>
                <w:bCs/>
                <w:sz w:val="36"/>
                <w:szCs w:val="36"/>
              </w:rPr>
            </w:pPr>
            <w:r w:rsidRPr="00F946F5">
              <w:rPr>
                <w:rFonts w:ascii="Arial" w:hAnsi="Arial" w:cs="Arial"/>
                <w:bCs/>
                <w:sz w:val="36"/>
                <w:szCs w:val="36"/>
              </w:rPr>
              <w:t>Incorrect</w:t>
            </w:r>
          </w:p>
          <w:p w:rsidR="008916EE" w:rsidRPr="00F946F5" w:rsidRDefault="008916EE" w:rsidP="00675318">
            <w:pPr>
              <w:rPr>
                <w:rFonts w:ascii="Arial" w:hAnsi="Arial" w:cs="Arial"/>
                <w:bCs/>
                <w:sz w:val="36"/>
                <w:szCs w:val="36"/>
              </w:rPr>
            </w:pPr>
          </w:p>
        </w:tc>
        <w:tc>
          <w:tcPr>
            <w:tcW w:w="1368" w:type="dxa"/>
          </w:tcPr>
          <w:p w:rsidR="008916EE" w:rsidRPr="00F946F5" w:rsidRDefault="008916EE" w:rsidP="00675318">
            <w:pPr>
              <w:jc w:val="center"/>
              <w:rPr>
                <w:rFonts w:ascii="Arial" w:hAnsi="Arial" w:cs="Arial"/>
                <w:bCs/>
                <w:sz w:val="36"/>
                <w:szCs w:val="36"/>
              </w:rPr>
            </w:pPr>
            <w:r w:rsidRPr="00F946F5">
              <w:rPr>
                <w:rFonts w:ascii="Arial" w:hAnsi="Arial" w:cs="Arial"/>
                <w:bCs/>
                <w:sz w:val="36"/>
                <w:szCs w:val="36"/>
              </w:rPr>
              <w:t>2</w:t>
            </w:r>
          </w:p>
        </w:tc>
      </w:tr>
      <w:tr w:rsidR="008916EE" w:rsidRPr="00F946F5" w:rsidTr="00B27425">
        <w:tc>
          <w:tcPr>
            <w:tcW w:w="950" w:type="dxa"/>
            <w:vMerge/>
          </w:tcPr>
          <w:p w:rsidR="008916EE" w:rsidRPr="00F946F5" w:rsidRDefault="008916EE" w:rsidP="00675318">
            <w:pPr>
              <w:rPr>
                <w:rFonts w:ascii="Arial" w:hAnsi="Arial" w:cs="Arial"/>
                <w:b/>
                <w:sz w:val="36"/>
                <w:szCs w:val="36"/>
                <w:u w:val="single"/>
              </w:rPr>
            </w:pPr>
          </w:p>
        </w:tc>
        <w:tc>
          <w:tcPr>
            <w:tcW w:w="3478" w:type="dxa"/>
            <w:vMerge/>
          </w:tcPr>
          <w:p w:rsidR="008916EE" w:rsidRPr="00F946F5" w:rsidRDefault="008916EE" w:rsidP="00675318">
            <w:pPr>
              <w:rPr>
                <w:rFonts w:ascii="Arial" w:hAnsi="Arial" w:cs="Arial"/>
                <w:b/>
                <w:sz w:val="36"/>
                <w:szCs w:val="36"/>
                <w:u w:val="single"/>
              </w:rPr>
            </w:pPr>
          </w:p>
        </w:tc>
        <w:tc>
          <w:tcPr>
            <w:tcW w:w="3780" w:type="dxa"/>
          </w:tcPr>
          <w:p w:rsidR="008916EE" w:rsidRPr="00F946F5" w:rsidRDefault="008916EE" w:rsidP="00675318">
            <w:pPr>
              <w:rPr>
                <w:rFonts w:ascii="Arial" w:hAnsi="Arial" w:cs="Arial"/>
                <w:bCs/>
                <w:sz w:val="36"/>
                <w:szCs w:val="36"/>
              </w:rPr>
            </w:pPr>
            <w:r>
              <w:rPr>
                <w:rFonts w:ascii="Arial" w:hAnsi="Arial" w:cs="Arial"/>
                <w:bCs/>
                <w:sz w:val="36"/>
                <w:szCs w:val="36"/>
              </w:rPr>
              <w:t xml:space="preserve">Don’t know </w:t>
            </w:r>
            <w:r w:rsidRPr="00F946F5">
              <w:rPr>
                <w:rFonts w:ascii="Arial" w:hAnsi="Arial" w:cs="Arial"/>
                <w:bCs/>
                <w:sz w:val="36"/>
                <w:szCs w:val="36"/>
              </w:rPr>
              <w:t>/ Refuse</w:t>
            </w:r>
          </w:p>
        </w:tc>
        <w:tc>
          <w:tcPr>
            <w:tcW w:w="1368" w:type="dxa"/>
          </w:tcPr>
          <w:p w:rsidR="008916EE" w:rsidRPr="00F946F5" w:rsidRDefault="008916EE" w:rsidP="00675318">
            <w:pPr>
              <w:jc w:val="center"/>
              <w:rPr>
                <w:rFonts w:ascii="Arial" w:hAnsi="Arial" w:cs="Arial"/>
                <w:bCs/>
                <w:sz w:val="36"/>
                <w:szCs w:val="36"/>
              </w:rPr>
            </w:pPr>
            <w:r w:rsidRPr="00F946F5">
              <w:rPr>
                <w:rFonts w:ascii="Arial" w:hAnsi="Arial" w:cs="Arial"/>
                <w:bCs/>
                <w:sz w:val="36"/>
                <w:szCs w:val="36"/>
              </w:rPr>
              <w:t>999</w:t>
            </w:r>
          </w:p>
        </w:tc>
      </w:tr>
    </w:tbl>
    <w:p w:rsidR="00B27425" w:rsidRPr="00F946F5" w:rsidRDefault="00B27425" w:rsidP="004D7B20">
      <w:pPr>
        <w:rPr>
          <w:rFonts w:ascii="Arial" w:hAnsi="Arial" w:cs="Arial"/>
          <w:b/>
          <w:sz w:val="36"/>
          <w:szCs w:val="36"/>
          <w:u w:val="single"/>
        </w:rPr>
      </w:pPr>
    </w:p>
    <w:p w:rsidR="008916EE" w:rsidRDefault="008916EE">
      <w:pPr>
        <w:rPr>
          <w:rFonts w:ascii="Arial" w:hAnsi="Arial" w:cs="Arial"/>
          <w:b/>
          <w:sz w:val="36"/>
          <w:szCs w:val="36"/>
          <w:u w:val="single"/>
        </w:rPr>
      </w:pPr>
      <w:r>
        <w:rPr>
          <w:rFonts w:ascii="Arial" w:hAnsi="Arial" w:cs="Arial"/>
          <w:b/>
          <w:sz w:val="36"/>
          <w:szCs w:val="36"/>
          <w:u w:val="single"/>
        </w:rPr>
        <w:br w:type="page"/>
      </w:r>
    </w:p>
    <w:p w:rsidR="00760A53" w:rsidRPr="00F946F5" w:rsidRDefault="00C3071B" w:rsidP="004D7B20">
      <w:pPr>
        <w:rPr>
          <w:rFonts w:ascii="Arial" w:hAnsi="Arial" w:cs="Arial"/>
          <w:b/>
          <w:sz w:val="36"/>
          <w:szCs w:val="36"/>
          <w:u w:val="single"/>
        </w:rPr>
      </w:pPr>
      <w:r w:rsidRPr="00F946F5">
        <w:rPr>
          <w:rFonts w:ascii="Arial" w:hAnsi="Arial" w:cs="Arial"/>
          <w:b/>
          <w:sz w:val="36"/>
          <w:szCs w:val="36"/>
          <w:u w:val="single"/>
        </w:rPr>
        <w:lastRenderedPageBreak/>
        <w:t>STO</w:t>
      </w:r>
      <w:r w:rsidR="00360B72" w:rsidRPr="00F946F5">
        <w:rPr>
          <w:rFonts w:ascii="Arial" w:hAnsi="Arial" w:cs="Arial"/>
          <w:b/>
          <w:sz w:val="36"/>
          <w:szCs w:val="36"/>
          <w:u w:val="single"/>
        </w:rPr>
        <w:t>RY #8</w:t>
      </w:r>
      <w:r w:rsidR="00B27425" w:rsidRPr="00F946F5">
        <w:rPr>
          <w:rFonts w:ascii="Arial" w:hAnsi="Arial" w:cs="Arial"/>
          <w:b/>
          <w:sz w:val="36"/>
          <w:szCs w:val="36"/>
          <w:u w:val="single"/>
        </w:rPr>
        <w:t>: Read twice</w:t>
      </w:r>
    </w:p>
    <w:p w:rsidR="004D7B20" w:rsidRPr="008916EE" w:rsidRDefault="004D7B20" w:rsidP="004D7B20">
      <w:pPr>
        <w:rPr>
          <w:rFonts w:ascii="Arial" w:hAnsi="Arial" w:cs="Arial"/>
          <w:bCs/>
          <w:sz w:val="36"/>
          <w:szCs w:val="36"/>
        </w:rPr>
      </w:pPr>
      <w:r w:rsidRPr="008916EE">
        <w:rPr>
          <w:rFonts w:ascii="Arial" w:hAnsi="Arial" w:cs="Arial"/>
          <w:bCs/>
          <w:sz w:val="36"/>
          <w:szCs w:val="36"/>
        </w:rPr>
        <w:t xml:space="preserve">When </w:t>
      </w:r>
      <w:proofErr w:type="spellStart"/>
      <w:r w:rsidRPr="008916EE">
        <w:rPr>
          <w:rFonts w:ascii="Arial" w:hAnsi="Arial" w:cs="Arial"/>
          <w:bCs/>
          <w:sz w:val="36"/>
          <w:szCs w:val="36"/>
        </w:rPr>
        <w:t>Tamba</w:t>
      </w:r>
      <w:proofErr w:type="spellEnd"/>
      <w:r w:rsidRPr="008916EE">
        <w:rPr>
          <w:rFonts w:ascii="Arial" w:hAnsi="Arial" w:cs="Arial"/>
          <w:bCs/>
          <w:sz w:val="36"/>
          <w:szCs w:val="36"/>
        </w:rPr>
        <w:t xml:space="preserve"> was in the </w:t>
      </w:r>
      <w:r w:rsidR="00F73341" w:rsidRPr="008916EE">
        <w:rPr>
          <w:rFonts w:ascii="Arial" w:hAnsi="Arial" w:cs="Arial"/>
          <w:bCs/>
          <w:sz w:val="36"/>
          <w:szCs w:val="36"/>
        </w:rPr>
        <w:t>bush</w:t>
      </w:r>
      <w:r w:rsidRPr="008916EE">
        <w:rPr>
          <w:rFonts w:ascii="Arial" w:hAnsi="Arial" w:cs="Arial"/>
          <w:bCs/>
          <w:sz w:val="36"/>
          <w:szCs w:val="36"/>
        </w:rPr>
        <w:t xml:space="preserve">, he saw </w:t>
      </w:r>
      <w:r w:rsidR="00B27425" w:rsidRPr="008916EE">
        <w:rPr>
          <w:rFonts w:ascii="Arial" w:hAnsi="Arial" w:cs="Arial"/>
          <w:bCs/>
          <w:sz w:val="36"/>
          <w:szCs w:val="36"/>
        </w:rPr>
        <w:t>a</w:t>
      </w:r>
      <w:r w:rsidR="00F73341" w:rsidRPr="008916EE">
        <w:rPr>
          <w:rFonts w:ascii="Arial" w:hAnsi="Arial" w:cs="Arial"/>
          <w:bCs/>
          <w:sz w:val="36"/>
          <w:szCs w:val="36"/>
        </w:rPr>
        <w:t xml:space="preserve"> </w:t>
      </w:r>
      <w:r w:rsidR="00B27425" w:rsidRPr="008916EE">
        <w:rPr>
          <w:rFonts w:ascii="Arial" w:hAnsi="Arial" w:cs="Arial"/>
          <w:bCs/>
          <w:sz w:val="36"/>
          <w:szCs w:val="36"/>
        </w:rPr>
        <w:t xml:space="preserve">monkey in a tall tree. </w:t>
      </w:r>
      <w:r w:rsidR="00F73341" w:rsidRPr="008916EE">
        <w:rPr>
          <w:rFonts w:ascii="Arial" w:hAnsi="Arial" w:cs="Arial"/>
          <w:bCs/>
          <w:sz w:val="36"/>
          <w:szCs w:val="36"/>
        </w:rPr>
        <w:t xml:space="preserve">The monkey </w:t>
      </w:r>
      <w:r w:rsidRPr="008916EE">
        <w:rPr>
          <w:rFonts w:ascii="Arial" w:hAnsi="Arial" w:cs="Arial"/>
          <w:bCs/>
          <w:sz w:val="36"/>
          <w:szCs w:val="36"/>
        </w:rPr>
        <w:t xml:space="preserve">was </w:t>
      </w:r>
      <w:r w:rsidR="00F73341" w:rsidRPr="008916EE">
        <w:rPr>
          <w:rFonts w:ascii="Arial" w:hAnsi="Arial" w:cs="Arial"/>
          <w:bCs/>
          <w:sz w:val="36"/>
          <w:szCs w:val="36"/>
        </w:rPr>
        <w:t xml:space="preserve">looking at </w:t>
      </w:r>
      <w:proofErr w:type="spellStart"/>
      <w:r w:rsidRPr="008916EE">
        <w:rPr>
          <w:rFonts w:ascii="Arial" w:hAnsi="Arial" w:cs="Arial"/>
          <w:bCs/>
          <w:sz w:val="36"/>
          <w:szCs w:val="36"/>
        </w:rPr>
        <w:t>Tamba</w:t>
      </w:r>
      <w:proofErr w:type="spellEnd"/>
      <w:r w:rsidRPr="008916EE">
        <w:rPr>
          <w:rFonts w:ascii="Arial" w:hAnsi="Arial" w:cs="Arial"/>
          <w:bCs/>
          <w:sz w:val="36"/>
          <w:szCs w:val="36"/>
        </w:rPr>
        <w:t xml:space="preserve">. </w:t>
      </w:r>
      <w:proofErr w:type="spellStart"/>
      <w:r w:rsidRPr="008916EE">
        <w:rPr>
          <w:rFonts w:ascii="Arial" w:hAnsi="Arial" w:cs="Arial"/>
          <w:bCs/>
          <w:sz w:val="36"/>
          <w:szCs w:val="36"/>
        </w:rPr>
        <w:t>Tamba</w:t>
      </w:r>
      <w:proofErr w:type="spellEnd"/>
      <w:r w:rsidRPr="008916EE">
        <w:rPr>
          <w:rFonts w:ascii="Arial" w:hAnsi="Arial" w:cs="Arial"/>
          <w:bCs/>
          <w:sz w:val="36"/>
          <w:szCs w:val="36"/>
        </w:rPr>
        <w:t xml:space="preserve"> was carrying </w:t>
      </w:r>
      <w:r w:rsidR="00F73341" w:rsidRPr="008916EE">
        <w:rPr>
          <w:rFonts w:ascii="Arial" w:hAnsi="Arial" w:cs="Arial"/>
          <w:bCs/>
          <w:sz w:val="36"/>
          <w:szCs w:val="36"/>
        </w:rPr>
        <w:t xml:space="preserve">his banana </w:t>
      </w:r>
      <w:r w:rsidR="00B27425" w:rsidRPr="008916EE">
        <w:rPr>
          <w:rFonts w:ascii="Arial" w:hAnsi="Arial" w:cs="Arial"/>
          <w:bCs/>
          <w:sz w:val="36"/>
          <w:szCs w:val="36"/>
        </w:rPr>
        <w:t>f</w:t>
      </w:r>
      <w:r w:rsidRPr="008916EE">
        <w:rPr>
          <w:rFonts w:ascii="Arial" w:hAnsi="Arial" w:cs="Arial"/>
          <w:bCs/>
          <w:sz w:val="36"/>
          <w:szCs w:val="36"/>
        </w:rPr>
        <w:t xml:space="preserve">or his </w:t>
      </w:r>
      <w:r w:rsidR="00B27425" w:rsidRPr="008916EE">
        <w:rPr>
          <w:rFonts w:ascii="Arial" w:hAnsi="Arial" w:cs="Arial"/>
          <w:bCs/>
          <w:sz w:val="36"/>
          <w:szCs w:val="36"/>
        </w:rPr>
        <w:t>people</w:t>
      </w:r>
      <w:r w:rsidRPr="008916EE">
        <w:rPr>
          <w:rFonts w:ascii="Arial" w:hAnsi="Arial" w:cs="Arial"/>
          <w:bCs/>
          <w:sz w:val="36"/>
          <w:szCs w:val="36"/>
        </w:rPr>
        <w:t xml:space="preserve">. He was scared the monkey would come and take his </w:t>
      </w:r>
      <w:r w:rsidR="00142430" w:rsidRPr="008916EE">
        <w:rPr>
          <w:rFonts w:ascii="Arial" w:hAnsi="Arial" w:cs="Arial"/>
          <w:bCs/>
          <w:sz w:val="36"/>
          <w:szCs w:val="36"/>
        </w:rPr>
        <w:t>banana</w:t>
      </w:r>
      <w:r w:rsidRPr="008916EE">
        <w:rPr>
          <w:rFonts w:ascii="Arial" w:hAnsi="Arial" w:cs="Arial"/>
          <w:bCs/>
          <w:sz w:val="36"/>
          <w:szCs w:val="36"/>
        </w:rPr>
        <w:t xml:space="preserve">. He used his shirt to hide the </w:t>
      </w:r>
      <w:r w:rsidR="00142430" w:rsidRPr="008916EE">
        <w:rPr>
          <w:rFonts w:ascii="Arial" w:hAnsi="Arial" w:cs="Arial"/>
          <w:bCs/>
          <w:sz w:val="36"/>
          <w:szCs w:val="36"/>
        </w:rPr>
        <w:t>banana</w:t>
      </w:r>
      <w:r w:rsidRPr="008916EE">
        <w:rPr>
          <w:rFonts w:ascii="Arial" w:hAnsi="Arial" w:cs="Arial"/>
          <w:bCs/>
          <w:sz w:val="36"/>
          <w:szCs w:val="36"/>
        </w:rPr>
        <w:t xml:space="preserve">. The monkey made noise, but he didn’t take the </w:t>
      </w:r>
      <w:r w:rsidR="00142430" w:rsidRPr="008916EE">
        <w:rPr>
          <w:rFonts w:ascii="Arial" w:hAnsi="Arial" w:cs="Arial"/>
          <w:bCs/>
          <w:sz w:val="36"/>
          <w:szCs w:val="36"/>
        </w:rPr>
        <w:t>banana</w:t>
      </w:r>
      <w:r w:rsidRPr="008916EE">
        <w:rPr>
          <w:rFonts w:ascii="Arial" w:hAnsi="Arial" w:cs="Arial"/>
          <w:bCs/>
          <w:sz w:val="36"/>
          <w:szCs w:val="36"/>
        </w:rPr>
        <w:t xml:space="preserve">! </w:t>
      </w:r>
      <w:proofErr w:type="spellStart"/>
      <w:r w:rsidRPr="008916EE">
        <w:rPr>
          <w:rFonts w:ascii="Arial" w:hAnsi="Arial" w:cs="Arial"/>
          <w:bCs/>
          <w:sz w:val="36"/>
          <w:szCs w:val="36"/>
        </w:rPr>
        <w:t>Tamba</w:t>
      </w:r>
      <w:proofErr w:type="spellEnd"/>
      <w:r w:rsidRPr="008916EE">
        <w:rPr>
          <w:rFonts w:ascii="Arial" w:hAnsi="Arial" w:cs="Arial"/>
          <w:bCs/>
          <w:sz w:val="36"/>
          <w:szCs w:val="36"/>
        </w:rPr>
        <w:t xml:space="preserve"> was clever.</w:t>
      </w:r>
    </w:p>
    <w:tbl>
      <w:tblPr>
        <w:tblStyle w:val="TableGrid"/>
        <w:tblW w:w="0" w:type="auto"/>
        <w:tblLayout w:type="fixed"/>
        <w:tblLook w:val="04A0"/>
      </w:tblPr>
      <w:tblGrid>
        <w:gridCol w:w="1030"/>
        <w:gridCol w:w="3848"/>
        <w:gridCol w:w="3480"/>
        <w:gridCol w:w="1218"/>
      </w:tblGrid>
      <w:tr w:rsidR="008916EE" w:rsidRPr="00F946F5" w:rsidTr="00B27425">
        <w:tc>
          <w:tcPr>
            <w:tcW w:w="1030" w:type="dxa"/>
            <w:vMerge w:val="restart"/>
          </w:tcPr>
          <w:p w:rsidR="008916EE" w:rsidRPr="00F946F5" w:rsidRDefault="008916EE" w:rsidP="00107561">
            <w:pPr>
              <w:rPr>
                <w:rFonts w:ascii="Arial" w:hAnsi="Arial" w:cs="Arial"/>
                <w:bCs/>
                <w:sz w:val="36"/>
                <w:szCs w:val="36"/>
              </w:rPr>
            </w:pPr>
            <w:r w:rsidRPr="008916EE">
              <w:rPr>
                <w:rFonts w:ascii="Arial" w:hAnsi="Arial" w:cs="Arial"/>
                <w:bCs/>
                <w:sz w:val="24"/>
                <w:szCs w:val="24"/>
              </w:rPr>
              <w:t>STTAM (ORIG CA13)</w:t>
            </w:r>
          </w:p>
        </w:tc>
        <w:tc>
          <w:tcPr>
            <w:tcW w:w="3848" w:type="dxa"/>
            <w:vMerge w:val="restart"/>
          </w:tcPr>
          <w:p w:rsidR="008916EE" w:rsidRPr="00F946F5" w:rsidRDefault="008916EE" w:rsidP="00107561">
            <w:pPr>
              <w:rPr>
                <w:rFonts w:ascii="Arial" w:hAnsi="Arial" w:cs="Arial"/>
                <w:bCs/>
                <w:sz w:val="36"/>
                <w:szCs w:val="36"/>
              </w:rPr>
            </w:pPr>
            <w:r w:rsidRPr="00F946F5">
              <w:rPr>
                <w:rFonts w:ascii="Arial" w:hAnsi="Arial" w:cs="Arial"/>
                <w:sz w:val="36"/>
                <w:szCs w:val="36"/>
              </w:rPr>
              <w:t>What make the monkey never take the banana?</w:t>
            </w:r>
          </w:p>
          <w:p w:rsidR="008916EE" w:rsidRPr="00F946F5" w:rsidRDefault="008916EE" w:rsidP="00173EFC">
            <w:pPr>
              <w:rPr>
                <w:rFonts w:ascii="Arial" w:hAnsi="Arial" w:cs="Arial"/>
                <w:bCs/>
                <w:sz w:val="36"/>
                <w:szCs w:val="36"/>
              </w:rPr>
            </w:pPr>
            <w:r w:rsidRPr="00F946F5">
              <w:rPr>
                <w:rFonts w:ascii="Arial" w:hAnsi="Arial" w:cs="Arial"/>
                <w:bCs/>
                <w:sz w:val="36"/>
                <w:szCs w:val="36"/>
              </w:rPr>
              <w:t>[</w:t>
            </w:r>
            <w:r w:rsidRPr="00F946F5">
              <w:rPr>
                <w:rFonts w:ascii="Arial" w:hAnsi="Arial" w:cs="Arial"/>
                <w:bCs/>
                <w:i/>
                <w:iCs/>
                <w:sz w:val="36"/>
                <w:szCs w:val="36"/>
              </w:rPr>
              <w:t>Correct: T</w:t>
            </w:r>
            <w:r w:rsidRPr="00F946F5">
              <w:rPr>
                <w:rFonts w:ascii="Arial" w:hAnsi="Arial" w:cs="Arial"/>
                <w:i/>
                <w:iCs/>
                <w:sz w:val="36"/>
                <w:szCs w:val="36"/>
              </w:rPr>
              <w:t xml:space="preserve">he monkey never see the banana; </w:t>
            </w:r>
            <w:proofErr w:type="spellStart"/>
            <w:r w:rsidRPr="00F946F5">
              <w:rPr>
                <w:rFonts w:ascii="Arial" w:hAnsi="Arial" w:cs="Arial"/>
                <w:i/>
                <w:iCs/>
                <w:sz w:val="36"/>
                <w:szCs w:val="36"/>
              </w:rPr>
              <w:t>Tamba</w:t>
            </w:r>
            <w:proofErr w:type="spellEnd"/>
            <w:r w:rsidRPr="00F946F5">
              <w:rPr>
                <w:rFonts w:ascii="Arial" w:hAnsi="Arial" w:cs="Arial"/>
                <w:i/>
                <w:iCs/>
                <w:sz w:val="36"/>
                <w:szCs w:val="36"/>
              </w:rPr>
              <w:t xml:space="preserve"> hid it; It was under </w:t>
            </w:r>
            <w:proofErr w:type="spellStart"/>
            <w:r w:rsidRPr="00F946F5">
              <w:rPr>
                <w:rFonts w:ascii="Arial" w:hAnsi="Arial" w:cs="Arial"/>
                <w:i/>
                <w:iCs/>
                <w:sz w:val="36"/>
                <w:szCs w:val="36"/>
              </w:rPr>
              <w:t>Tamba</w:t>
            </w:r>
            <w:proofErr w:type="spellEnd"/>
            <w:r w:rsidRPr="00F946F5">
              <w:rPr>
                <w:rFonts w:ascii="Arial" w:hAnsi="Arial" w:cs="Arial"/>
                <w:i/>
                <w:iCs/>
                <w:sz w:val="36"/>
                <w:szCs w:val="36"/>
              </w:rPr>
              <w:t xml:space="preserve">  shirt</w:t>
            </w:r>
            <w:r w:rsidRPr="00F946F5">
              <w:rPr>
                <w:rFonts w:ascii="Arial" w:hAnsi="Arial" w:cs="Arial"/>
                <w:bCs/>
                <w:sz w:val="36"/>
                <w:szCs w:val="36"/>
              </w:rPr>
              <w:t>]</w:t>
            </w:r>
          </w:p>
        </w:tc>
        <w:tc>
          <w:tcPr>
            <w:tcW w:w="3480" w:type="dxa"/>
          </w:tcPr>
          <w:p w:rsidR="008916EE" w:rsidRDefault="008916EE" w:rsidP="00107561">
            <w:pPr>
              <w:rPr>
                <w:rFonts w:ascii="Arial" w:hAnsi="Arial" w:cs="Arial"/>
                <w:bCs/>
                <w:sz w:val="36"/>
                <w:szCs w:val="36"/>
              </w:rPr>
            </w:pPr>
            <w:r w:rsidRPr="00F946F5">
              <w:rPr>
                <w:rFonts w:ascii="Arial" w:hAnsi="Arial" w:cs="Arial"/>
                <w:bCs/>
                <w:sz w:val="36"/>
                <w:szCs w:val="36"/>
              </w:rPr>
              <w:t>Correct</w:t>
            </w:r>
          </w:p>
          <w:p w:rsidR="008916EE" w:rsidRPr="00F946F5" w:rsidRDefault="008916EE" w:rsidP="00107561">
            <w:pPr>
              <w:rPr>
                <w:rFonts w:ascii="Arial" w:hAnsi="Arial" w:cs="Arial"/>
                <w:bCs/>
                <w:sz w:val="36"/>
                <w:szCs w:val="36"/>
              </w:rPr>
            </w:pPr>
          </w:p>
        </w:tc>
        <w:tc>
          <w:tcPr>
            <w:tcW w:w="1218" w:type="dxa"/>
          </w:tcPr>
          <w:p w:rsidR="008916EE" w:rsidRPr="00F946F5" w:rsidRDefault="008916EE" w:rsidP="00107561">
            <w:pPr>
              <w:jc w:val="center"/>
              <w:rPr>
                <w:rFonts w:ascii="Arial" w:hAnsi="Arial" w:cs="Arial"/>
                <w:bCs/>
                <w:sz w:val="36"/>
                <w:szCs w:val="36"/>
              </w:rPr>
            </w:pPr>
            <w:r w:rsidRPr="00F946F5">
              <w:rPr>
                <w:rFonts w:ascii="Arial" w:hAnsi="Arial" w:cs="Arial"/>
                <w:bCs/>
                <w:sz w:val="36"/>
                <w:szCs w:val="36"/>
              </w:rPr>
              <w:t>1</w:t>
            </w:r>
          </w:p>
        </w:tc>
      </w:tr>
      <w:tr w:rsidR="008916EE" w:rsidRPr="00F946F5" w:rsidTr="00B27425">
        <w:tc>
          <w:tcPr>
            <w:tcW w:w="1030" w:type="dxa"/>
            <w:vMerge/>
          </w:tcPr>
          <w:p w:rsidR="008916EE" w:rsidRPr="00F946F5" w:rsidRDefault="008916EE" w:rsidP="00107561">
            <w:pPr>
              <w:rPr>
                <w:rFonts w:ascii="Arial" w:hAnsi="Arial" w:cs="Arial"/>
                <w:bCs/>
                <w:sz w:val="36"/>
                <w:szCs w:val="36"/>
              </w:rPr>
            </w:pPr>
          </w:p>
        </w:tc>
        <w:tc>
          <w:tcPr>
            <w:tcW w:w="3848" w:type="dxa"/>
            <w:vMerge/>
          </w:tcPr>
          <w:p w:rsidR="008916EE" w:rsidRPr="00F946F5" w:rsidRDefault="008916EE" w:rsidP="00107561">
            <w:pPr>
              <w:rPr>
                <w:rFonts w:ascii="Arial" w:hAnsi="Arial" w:cs="Arial"/>
                <w:b/>
                <w:sz w:val="36"/>
                <w:szCs w:val="36"/>
                <w:u w:val="single"/>
              </w:rPr>
            </w:pPr>
          </w:p>
        </w:tc>
        <w:tc>
          <w:tcPr>
            <w:tcW w:w="3480" w:type="dxa"/>
          </w:tcPr>
          <w:p w:rsidR="008916EE" w:rsidRDefault="008916EE" w:rsidP="00107561">
            <w:pPr>
              <w:rPr>
                <w:rFonts w:ascii="Arial" w:hAnsi="Arial" w:cs="Arial"/>
                <w:bCs/>
                <w:sz w:val="36"/>
                <w:szCs w:val="36"/>
              </w:rPr>
            </w:pPr>
            <w:r w:rsidRPr="00F946F5">
              <w:rPr>
                <w:rFonts w:ascii="Arial" w:hAnsi="Arial" w:cs="Arial"/>
                <w:bCs/>
                <w:sz w:val="36"/>
                <w:szCs w:val="36"/>
              </w:rPr>
              <w:t>Incorrect</w:t>
            </w:r>
          </w:p>
          <w:p w:rsidR="008916EE" w:rsidRPr="00F946F5" w:rsidRDefault="008916EE" w:rsidP="00107561">
            <w:pPr>
              <w:rPr>
                <w:rFonts w:ascii="Arial" w:hAnsi="Arial" w:cs="Arial"/>
                <w:bCs/>
                <w:sz w:val="36"/>
                <w:szCs w:val="36"/>
              </w:rPr>
            </w:pPr>
          </w:p>
        </w:tc>
        <w:tc>
          <w:tcPr>
            <w:tcW w:w="1218" w:type="dxa"/>
          </w:tcPr>
          <w:p w:rsidR="008916EE" w:rsidRPr="00F946F5" w:rsidRDefault="008916EE" w:rsidP="00107561">
            <w:pPr>
              <w:jc w:val="center"/>
              <w:rPr>
                <w:rFonts w:ascii="Arial" w:hAnsi="Arial" w:cs="Arial"/>
                <w:bCs/>
                <w:sz w:val="36"/>
                <w:szCs w:val="36"/>
              </w:rPr>
            </w:pPr>
            <w:r w:rsidRPr="00F946F5">
              <w:rPr>
                <w:rFonts w:ascii="Arial" w:hAnsi="Arial" w:cs="Arial"/>
                <w:bCs/>
                <w:sz w:val="36"/>
                <w:szCs w:val="36"/>
              </w:rPr>
              <w:t>2</w:t>
            </w:r>
          </w:p>
        </w:tc>
      </w:tr>
      <w:tr w:rsidR="008916EE" w:rsidRPr="00F946F5" w:rsidTr="00B27425">
        <w:tc>
          <w:tcPr>
            <w:tcW w:w="1030" w:type="dxa"/>
            <w:vMerge/>
          </w:tcPr>
          <w:p w:rsidR="008916EE" w:rsidRPr="00F946F5" w:rsidRDefault="008916EE" w:rsidP="00107561">
            <w:pPr>
              <w:rPr>
                <w:rFonts w:ascii="Arial" w:hAnsi="Arial" w:cs="Arial"/>
                <w:bCs/>
                <w:sz w:val="36"/>
                <w:szCs w:val="36"/>
              </w:rPr>
            </w:pPr>
          </w:p>
        </w:tc>
        <w:tc>
          <w:tcPr>
            <w:tcW w:w="3848" w:type="dxa"/>
            <w:vMerge/>
          </w:tcPr>
          <w:p w:rsidR="008916EE" w:rsidRPr="00F946F5" w:rsidRDefault="008916EE" w:rsidP="00107561">
            <w:pPr>
              <w:rPr>
                <w:rFonts w:ascii="Arial" w:hAnsi="Arial" w:cs="Arial"/>
                <w:b/>
                <w:sz w:val="36"/>
                <w:szCs w:val="36"/>
                <w:u w:val="single"/>
              </w:rPr>
            </w:pPr>
          </w:p>
        </w:tc>
        <w:tc>
          <w:tcPr>
            <w:tcW w:w="3480" w:type="dxa"/>
          </w:tcPr>
          <w:p w:rsidR="008916EE" w:rsidRPr="00F946F5" w:rsidRDefault="008916EE" w:rsidP="00107561">
            <w:pPr>
              <w:rPr>
                <w:rFonts w:ascii="Arial" w:hAnsi="Arial" w:cs="Arial"/>
                <w:bCs/>
                <w:sz w:val="36"/>
                <w:szCs w:val="36"/>
              </w:rPr>
            </w:pPr>
            <w:r>
              <w:rPr>
                <w:rFonts w:ascii="Arial" w:hAnsi="Arial" w:cs="Arial"/>
                <w:bCs/>
                <w:sz w:val="36"/>
                <w:szCs w:val="36"/>
              </w:rPr>
              <w:t xml:space="preserve">Don’t know </w:t>
            </w:r>
            <w:r w:rsidRPr="00F946F5">
              <w:rPr>
                <w:rFonts w:ascii="Arial" w:hAnsi="Arial" w:cs="Arial"/>
                <w:bCs/>
                <w:sz w:val="36"/>
                <w:szCs w:val="36"/>
              </w:rPr>
              <w:t>/ Refuse</w:t>
            </w:r>
          </w:p>
        </w:tc>
        <w:tc>
          <w:tcPr>
            <w:tcW w:w="1218" w:type="dxa"/>
          </w:tcPr>
          <w:p w:rsidR="008916EE" w:rsidRPr="00F946F5" w:rsidRDefault="008916EE" w:rsidP="00107561">
            <w:pPr>
              <w:jc w:val="center"/>
              <w:rPr>
                <w:rFonts w:ascii="Arial" w:hAnsi="Arial" w:cs="Arial"/>
                <w:bCs/>
                <w:sz w:val="36"/>
                <w:szCs w:val="36"/>
              </w:rPr>
            </w:pPr>
            <w:r w:rsidRPr="00F946F5">
              <w:rPr>
                <w:rFonts w:ascii="Arial" w:hAnsi="Arial" w:cs="Arial"/>
                <w:bCs/>
                <w:sz w:val="36"/>
                <w:szCs w:val="36"/>
              </w:rPr>
              <w:t>999</w:t>
            </w:r>
          </w:p>
        </w:tc>
      </w:tr>
    </w:tbl>
    <w:p w:rsidR="00235D1D" w:rsidRPr="00F946F5" w:rsidRDefault="00235D1D" w:rsidP="00153395">
      <w:pPr>
        <w:rPr>
          <w:rFonts w:ascii="Arial" w:hAnsi="Arial" w:cs="Arial"/>
          <w:b/>
          <w:sz w:val="36"/>
          <w:szCs w:val="36"/>
          <w:u w:val="single"/>
        </w:rPr>
      </w:pPr>
    </w:p>
    <w:p w:rsidR="008916EE" w:rsidRDefault="008916EE">
      <w:pPr>
        <w:rPr>
          <w:b/>
          <w:sz w:val="36"/>
          <w:szCs w:val="36"/>
          <w:u w:val="single"/>
        </w:rPr>
      </w:pPr>
      <w:r>
        <w:rPr>
          <w:b/>
          <w:sz w:val="36"/>
          <w:szCs w:val="36"/>
          <w:u w:val="single"/>
        </w:rPr>
        <w:br w:type="page"/>
      </w:r>
    </w:p>
    <w:p w:rsidR="00B64583" w:rsidRPr="00F946F5" w:rsidRDefault="00B64583" w:rsidP="00B64583">
      <w:pPr>
        <w:rPr>
          <w:b/>
          <w:sz w:val="36"/>
          <w:szCs w:val="36"/>
          <w:u w:val="single"/>
        </w:rPr>
      </w:pPr>
      <w:r w:rsidRPr="00F946F5">
        <w:rPr>
          <w:b/>
          <w:sz w:val="36"/>
          <w:szCs w:val="36"/>
          <w:u w:val="single"/>
        </w:rPr>
        <w:lastRenderedPageBreak/>
        <w:t xml:space="preserve">Activity #4: </w:t>
      </w:r>
    </w:p>
    <w:p w:rsidR="00B64583" w:rsidRPr="008916EE" w:rsidRDefault="00B64583" w:rsidP="00B64583">
      <w:pPr>
        <w:rPr>
          <w:sz w:val="36"/>
          <w:szCs w:val="36"/>
        </w:rPr>
      </w:pPr>
      <w:r w:rsidRPr="008916EE">
        <w:rPr>
          <w:sz w:val="36"/>
          <w:szCs w:val="36"/>
        </w:rPr>
        <w:t>Mater</w:t>
      </w:r>
      <w:r w:rsidR="008916EE">
        <w:rPr>
          <w:sz w:val="36"/>
          <w:szCs w:val="36"/>
        </w:rPr>
        <w:t xml:space="preserve">ials Needed: 20 pebbles </w:t>
      </w:r>
    </w:p>
    <w:p w:rsidR="00B64583" w:rsidRPr="008916EE" w:rsidRDefault="00B64583" w:rsidP="00B64583">
      <w:pPr>
        <w:rPr>
          <w:b/>
          <w:sz w:val="36"/>
          <w:szCs w:val="36"/>
        </w:rPr>
      </w:pPr>
      <w:r w:rsidRPr="008916EE">
        <w:rPr>
          <w:b/>
          <w:sz w:val="36"/>
          <w:szCs w:val="36"/>
        </w:rPr>
        <w:t>SAY: We coming to do 123 now.</w:t>
      </w:r>
    </w:p>
    <w:tbl>
      <w:tblPr>
        <w:tblStyle w:val="TableGrid"/>
        <w:tblW w:w="0" w:type="auto"/>
        <w:tblLook w:val="04A0"/>
      </w:tblPr>
      <w:tblGrid>
        <w:gridCol w:w="959"/>
        <w:gridCol w:w="5953"/>
        <w:gridCol w:w="1332"/>
        <w:gridCol w:w="1332"/>
      </w:tblGrid>
      <w:tr w:rsidR="008916EE" w:rsidRPr="008916EE" w:rsidTr="008916EE">
        <w:trPr>
          <w:trHeight w:val="2663"/>
        </w:trPr>
        <w:tc>
          <w:tcPr>
            <w:tcW w:w="959" w:type="dxa"/>
            <w:vMerge w:val="restart"/>
          </w:tcPr>
          <w:p w:rsidR="008916EE" w:rsidRPr="008916EE" w:rsidRDefault="008916EE" w:rsidP="003248D3">
            <w:pPr>
              <w:rPr>
                <w:bCs/>
                <w:sz w:val="24"/>
                <w:szCs w:val="24"/>
              </w:rPr>
            </w:pPr>
            <w:r w:rsidRPr="008916EE">
              <w:rPr>
                <w:bCs/>
                <w:sz w:val="24"/>
                <w:szCs w:val="24"/>
              </w:rPr>
              <w:t>CA18</w:t>
            </w:r>
          </w:p>
        </w:tc>
        <w:tc>
          <w:tcPr>
            <w:tcW w:w="5953" w:type="dxa"/>
            <w:vMerge w:val="restart"/>
          </w:tcPr>
          <w:p w:rsidR="008916EE" w:rsidRPr="008916EE" w:rsidRDefault="008916EE" w:rsidP="003248D3">
            <w:pPr>
              <w:rPr>
                <w:bCs/>
                <w:sz w:val="36"/>
                <w:szCs w:val="36"/>
              </w:rPr>
            </w:pPr>
            <w:r w:rsidRPr="008916EE">
              <w:rPr>
                <w:sz w:val="36"/>
                <w:szCs w:val="36"/>
              </w:rPr>
              <w:t xml:space="preserve">I want to hear you say the 123. Please start from “1” and say it high as you can. </w:t>
            </w:r>
          </w:p>
          <w:p w:rsidR="008916EE" w:rsidRPr="008916EE" w:rsidRDefault="008916EE" w:rsidP="003248D3">
            <w:pPr>
              <w:rPr>
                <w:bCs/>
                <w:sz w:val="36"/>
                <w:szCs w:val="36"/>
              </w:rPr>
            </w:pPr>
          </w:p>
          <w:p w:rsidR="008916EE" w:rsidRPr="008916EE" w:rsidRDefault="008916EE" w:rsidP="00406799">
            <w:pPr>
              <w:pStyle w:val="ListParagraph"/>
              <w:ind w:left="0"/>
              <w:rPr>
                <w:sz w:val="36"/>
                <w:szCs w:val="36"/>
              </w:rPr>
            </w:pPr>
            <w:r w:rsidRPr="008916EE">
              <w:rPr>
                <w:i/>
                <w:sz w:val="36"/>
                <w:szCs w:val="36"/>
              </w:rPr>
              <w:t xml:space="preserve">(Write in the box the highest number the child said that was correct.) </w:t>
            </w:r>
          </w:p>
        </w:tc>
        <w:tc>
          <w:tcPr>
            <w:tcW w:w="2664" w:type="dxa"/>
            <w:gridSpan w:val="2"/>
          </w:tcPr>
          <w:p w:rsidR="008916EE" w:rsidRPr="008916EE" w:rsidRDefault="008916EE" w:rsidP="003248D3">
            <w:pPr>
              <w:pStyle w:val="ListParagraph"/>
              <w:ind w:left="0"/>
              <w:rPr>
                <w:bCs/>
                <w:sz w:val="36"/>
                <w:szCs w:val="36"/>
              </w:rPr>
            </w:pPr>
            <w:r w:rsidRPr="008916EE">
              <w:rPr>
                <w:bCs/>
                <w:sz w:val="36"/>
                <w:szCs w:val="36"/>
              </w:rPr>
              <w:t>Highest Number Correct</w:t>
            </w:r>
          </w:p>
          <w:p w:rsidR="008916EE" w:rsidRPr="008916EE" w:rsidRDefault="00112138" w:rsidP="003248D3">
            <w:pPr>
              <w:pStyle w:val="ListParagraph"/>
              <w:ind w:left="0"/>
              <w:rPr>
                <w:bCs/>
                <w:sz w:val="36"/>
                <w:szCs w:val="36"/>
              </w:rPr>
            </w:pPr>
            <w:r>
              <w:rPr>
                <w:bCs/>
                <w:noProof/>
                <w:sz w:val="36"/>
                <w:szCs w:val="36"/>
              </w:rPr>
              <w:pict>
                <v:rect id="Rectangle 4" o:spid="_x0000_s1034" style="position:absolute;margin-left:5.35pt;margin-top:27.55pt;width:99pt;height:45pt;z-index:251683840;visibility:visible;mso-width-relative:margin;v-text-anchor:middle" wrapcoords="-164 -360 -164 21240 21764 21240 21764 -360 -164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" filled="f" strokecolor="#4579b8 [3044]">
                  <v:shadow on="t" opacity="22937f" origin=",.5" offset="0,.63889mm"/>
                  <w10:wrap type="through"/>
                </v:rect>
              </w:pict>
            </w:r>
          </w:p>
        </w:tc>
      </w:tr>
      <w:tr w:rsidR="008916EE" w:rsidRPr="008916EE" w:rsidTr="008916EE">
        <w:trPr>
          <w:trHeight w:val="1430"/>
        </w:trPr>
        <w:tc>
          <w:tcPr>
            <w:tcW w:w="959" w:type="dxa"/>
            <w:vMerge/>
          </w:tcPr>
          <w:p w:rsidR="008916EE" w:rsidRPr="008916EE" w:rsidRDefault="008916EE" w:rsidP="003248D3">
            <w:pPr>
              <w:rPr>
                <w:bCs/>
                <w:sz w:val="24"/>
                <w:szCs w:val="24"/>
              </w:rPr>
            </w:pPr>
          </w:p>
        </w:tc>
        <w:tc>
          <w:tcPr>
            <w:tcW w:w="5953" w:type="dxa"/>
            <w:vMerge/>
          </w:tcPr>
          <w:p w:rsidR="008916EE" w:rsidRPr="008916EE" w:rsidRDefault="008916EE" w:rsidP="003248D3">
            <w:pPr>
              <w:rPr>
                <w:sz w:val="36"/>
                <w:szCs w:val="36"/>
              </w:rPr>
            </w:pPr>
          </w:p>
        </w:tc>
        <w:tc>
          <w:tcPr>
            <w:tcW w:w="1332" w:type="dxa"/>
          </w:tcPr>
          <w:p w:rsidR="008916EE" w:rsidRPr="008916EE" w:rsidRDefault="008916EE" w:rsidP="003248D3">
            <w:pPr>
              <w:pStyle w:val="ListParagraph"/>
              <w:ind w:left="0"/>
              <w:rPr>
                <w:bCs/>
                <w:sz w:val="36"/>
                <w:szCs w:val="36"/>
              </w:rPr>
            </w:pPr>
            <w:r>
              <w:rPr>
                <w:bCs/>
                <w:sz w:val="36"/>
                <w:szCs w:val="36"/>
              </w:rPr>
              <w:t>Don’t know/ Refuse</w:t>
            </w:r>
          </w:p>
        </w:tc>
        <w:tc>
          <w:tcPr>
            <w:tcW w:w="1332" w:type="dxa"/>
          </w:tcPr>
          <w:p w:rsidR="008916EE" w:rsidRPr="008916EE" w:rsidRDefault="008916EE" w:rsidP="008916EE">
            <w:pPr>
              <w:pStyle w:val="ListParagraph"/>
              <w:ind w:left="0"/>
              <w:jc w:val="center"/>
              <w:rPr>
                <w:bCs/>
                <w:sz w:val="36"/>
                <w:szCs w:val="36"/>
              </w:rPr>
            </w:pPr>
            <w:r>
              <w:rPr>
                <w:bCs/>
                <w:sz w:val="36"/>
                <w:szCs w:val="36"/>
              </w:rPr>
              <w:t>999</w:t>
            </w:r>
          </w:p>
        </w:tc>
      </w:tr>
    </w:tbl>
    <w:p w:rsidR="00B64583" w:rsidRPr="008916EE" w:rsidRDefault="00B64583" w:rsidP="00B64583">
      <w:pPr>
        <w:pStyle w:val="ListParagraph"/>
        <w:ind w:left="0"/>
        <w:rPr>
          <w:b/>
          <w:bCs/>
          <w:sz w:val="36"/>
          <w:szCs w:val="36"/>
        </w:rPr>
      </w:pPr>
      <w:r w:rsidRPr="008916EE">
        <w:rPr>
          <w:b/>
          <w:bCs/>
          <w:sz w:val="36"/>
          <w:szCs w:val="36"/>
        </w:rPr>
        <w:t xml:space="preserve">SAY: I am going to show you some rocks. I want you to help me check them. </w:t>
      </w:r>
    </w:p>
    <w:tbl>
      <w:tblPr>
        <w:tblStyle w:val="TableGrid"/>
        <w:tblW w:w="0" w:type="auto"/>
        <w:tblLook w:val="04A0"/>
      </w:tblPr>
      <w:tblGrid>
        <w:gridCol w:w="982"/>
        <w:gridCol w:w="5276"/>
        <w:gridCol w:w="2066"/>
        <w:gridCol w:w="1252"/>
      </w:tblGrid>
      <w:tr w:rsidR="008916EE" w:rsidRPr="008916EE" w:rsidTr="008916EE">
        <w:trPr>
          <w:trHeight w:val="750"/>
        </w:trPr>
        <w:tc>
          <w:tcPr>
            <w:tcW w:w="982" w:type="dxa"/>
            <w:vMerge w:val="restart"/>
          </w:tcPr>
          <w:p w:rsidR="008916EE" w:rsidRPr="008916EE" w:rsidRDefault="008916EE" w:rsidP="003248D3">
            <w:pPr>
              <w:rPr>
                <w:bCs/>
                <w:sz w:val="24"/>
                <w:szCs w:val="24"/>
              </w:rPr>
            </w:pPr>
            <w:r w:rsidRPr="008916EE">
              <w:rPr>
                <w:bCs/>
                <w:sz w:val="24"/>
                <w:szCs w:val="24"/>
              </w:rPr>
              <w:t>CA19</w:t>
            </w:r>
          </w:p>
        </w:tc>
        <w:tc>
          <w:tcPr>
            <w:tcW w:w="5276" w:type="dxa"/>
            <w:vMerge w:val="restart"/>
          </w:tcPr>
          <w:p w:rsidR="008916EE" w:rsidRPr="008916EE" w:rsidRDefault="008916EE" w:rsidP="003248D3">
            <w:pPr>
              <w:pStyle w:val="ListParagraph"/>
              <w:ind w:left="0"/>
              <w:rPr>
                <w:sz w:val="36"/>
                <w:szCs w:val="36"/>
              </w:rPr>
            </w:pPr>
            <w:r w:rsidRPr="008916EE">
              <w:rPr>
                <w:i/>
                <w:sz w:val="36"/>
                <w:szCs w:val="36"/>
              </w:rPr>
              <w:t>Put 2 rocks in front of the child.</w:t>
            </w:r>
            <w:r w:rsidRPr="008916EE">
              <w:rPr>
                <w:sz w:val="36"/>
                <w:szCs w:val="36"/>
              </w:rPr>
              <w:t xml:space="preserv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r w:rsidRPr="008916EE">
              <w:rPr>
                <w:b/>
                <w:bCs/>
                <w:sz w:val="36"/>
                <w:szCs w:val="36"/>
              </w:rPr>
              <w:t>SAY:</w:t>
            </w:r>
            <w:r w:rsidRPr="008916EE">
              <w:rPr>
                <w:sz w:val="36"/>
                <w:szCs w:val="36"/>
              </w:rPr>
              <w:t xml:space="preserve"> How many rocks are there?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p>
        </w:tc>
        <w:tc>
          <w:tcPr>
            <w:tcW w:w="2066" w:type="dxa"/>
          </w:tcPr>
          <w:p w:rsidR="008916EE" w:rsidRPr="008916EE" w:rsidRDefault="008916EE" w:rsidP="003248D3">
            <w:pPr>
              <w:pStyle w:val="ListParagraph"/>
              <w:ind w:left="0"/>
              <w:rPr>
                <w:bCs/>
                <w:sz w:val="36"/>
                <w:szCs w:val="36"/>
              </w:rPr>
            </w:pPr>
            <w:r w:rsidRPr="008916EE">
              <w:rPr>
                <w:bCs/>
                <w:sz w:val="36"/>
                <w:szCs w:val="36"/>
              </w:rPr>
              <w:t>Correct</w:t>
            </w:r>
          </w:p>
        </w:tc>
        <w:tc>
          <w:tcPr>
            <w:tcW w:w="1252" w:type="dxa"/>
          </w:tcPr>
          <w:p w:rsidR="008916EE" w:rsidRPr="008916EE" w:rsidRDefault="008916EE" w:rsidP="003248D3">
            <w:pPr>
              <w:pStyle w:val="ListParagraph"/>
              <w:ind w:left="0"/>
              <w:jc w:val="center"/>
              <w:rPr>
                <w:bCs/>
                <w:sz w:val="36"/>
                <w:szCs w:val="36"/>
              </w:rPr>
            </w:pPr>
            <w:r w:rsidRPr="008916EE">
              <w:rPr>
                <w:bCs/>
                <w:sz w:val="36"/>
                <w:szCs w:val="36"/>
              </w:rPr>
              <w:t>1</w:t>
            </w:r>
          </w:p>
        </w:tc>
      </w:tr>
      <w:tr w:rsidR="008916EE" w:rsidRPr="008916EE" w:rsidTr="008916EE">
        <w:trPr>
          <w:trHeight w:val="750"/>
        </w:trPr>
        <w:tc>
          <w:tcPr>
            <w:tcW w:w="982" w:type="dxa"/>
            <w:vMerge/>
          </w:tcPr>
          <w:p w:rsidR="008916EE" w:rsidRPr="008916EE" w:rsidRDefault="008916EE" w:rsidP="003248D3">
            <w:pPr>
              <w:rPr>
                <w:bCs/>
                <w:sz w:val="24"/>
                <w:szCs w:val="24"/>
              </w:rPr>
            </w:pPr>
          </w:p>
        </w:tc>
        <w:tc>
          <w:tcPr>
            <w:tcW w:w="5276" w:type="dxa"/>
            <w:vMerge/>
          </w:tcPr>
          <w:p w:rsidR="008916EE" w:rsidRPr="008916EE" w:rsidRDefault="008916EE" w:rsidP="003248D3">
            <w:pPr>
              <w:pStyle w:val="ListParagraph"/>
              <w:ind w:left="0"/>
              <w:rPr>
                <w:i/>
                <w:sz w:val="36"/>
                <w:szCs w:val="36"/>
              </w:rPr>
            </w:pPr>
          </w:p>
        </w:tc>
        <w:tc>
          <w:tcPr>
            <w:tcW w:w="2066" w:type="dxa"/>
          </w:tcPr>
          <w:p w:rsidR="008916EE" w:rsidRPr="008916EE" w:rsidRDefault="008916EE" w:rsidP="003248D3">
            <w:pPr>
              <w:pStyle w:val="ListParagraph"/>
              <w:ind w:left="0"/>
              <w:rPr>
                <w:bCs/>
                <w:sz w:val="36"/>
                <w:szCs w:val="36"/>
              </w:rPr>
            </w:pPr>
            <w:r w:rsidRPr="008916EE">
              <w:rPr>
                <w:bCs/>
                <w:sz w:val="36"/>
                <w:szCs w:val="36"/>
              </w:rPr>
              <w:t>Incorrect</w:t>
            </w:r>
          </w:p>
        </w:tc>
        <w:tc>
          <w:tcPr>
            <w:tcW w:w="1252" w:type="dxa"/>
          </w:tcPr>
          <w:p w:rsidR="008916EE" w:rsidRPr="008916EE" w:rsidRDefault="008916EE" w:rsidP="003248D3">
            <w:pPr>
              <w:pStyle w:val="ListParagraph"/>
              <w:ind w:left="0"/>
              <w:jc w:val="center"/>
              <w:rPr>
                <w:bCs/>
                <w:sz w:val="36"/>
                <w:szCs w:val="36"/>
              </w:rPr>
            </w:pPr>
            <w:r w:rsidRPr="008916EE">
              <w:rPr>
                <w:bCs/>
                <w:sz w:val="36"/>
                <w:szCs w:val="36"/>
              </w:rPr>
              <w:t>2</w:t>
            </w:r>
          </w:p>
        </w:tc>
      </w:tr>
      <w:tr w:rsidR="008916EE" w:rsidRPr="008916EE" w:rsidTr="008916EE">
        <w:trPr>
          <w:trHeight w:val="750"/>
        </w:trPr>
        <w:tc>
          <w:tcPr>
            <w:tcW w:w="982" w:type="dxa"/>
            <w:vMerge/>
          </w:tcPr>
          <w:p w:rsidR="008916EE" w:rsidRPr="008916EE" w:rsidRDefault="008916EE" w:rsidP="003248D3">
            <w:pPr>
              <w:rPr>
                <w:bCs/>
                <w:sz w:val="24"/>
                <w:szCs w:val="24"/>
              </w:rPr>
            </w:pPr>
          </w:p>
        </w:tc>
        <w:tc>
          <w:tcPr>
            <w:tcW w:w="5276" w:type="dxa"/>
            <w:vMerge/>
          </w:tcPr>
          <w:p w:rsidR="008916EE" w:rsidRPr="008916EE" w:rsidRDefault="008916EE" w:rsidP="003248D3">
            <w:pPr>
              <w:pStyle w:val="ListParagraph"/>
              <w:ind w:left="0"/>
              <w:rPr>
                <w:i/>
                <w:sz w:val="36"/>
                <w:szCs w:val="36"/>
              </w:rPr>
            </w:pPr>
          </w:p>
        </w:tc>
        <w:tc>
          <w:tcPr>
            <w:tcW w:w="2066" w:type="dxa"/>
          </w:tcPr>
          <w:p w:rsidR="008916EE" w:rsidRPr="008916EE" w:rsidRDefault="008916EE" w:rsidP="003248D3">
            <w:pPr>
              <w:pStyle w:val="ListParagraph"/>
              <w:ind w:left="0"/>
              <w:rPr>
                <w:bCs/>
                <w:sz w:val="36"/>
                <w:szCs w:val="36"/>
              </w:rPr>
            </w:pPr>
            <w:r>
              <w:rPr>
                <w:bCs/>
                <w:sz w:val="36"/>
                <w:szCs w:val="36"/>
              </w:rPr>
              <w:t>Don’t know/ Refuse</w:t>
            </w:r>
          </w:p>
        </w:tc>
        <w:tc>
          <w:tcPr>
            <w:tcW w:w="1252" w:type="dxa"/>
          </w:tcPr>
          <w:p w:rsidR="008916EE" w:rsidRPr="008916EE" w:rsidRDefault="008916EE" w:rsidP="003248D3">
            <w:pPr>
              <w:pStyle w:val="ListParagraph"/>
              <w:ind w:left="0"/>
              <w:jc w:val="center"/>
              <w:rPr>
                <w:bCs/>
                <w:sz w:val="36"/>
                <w:szCs w:val="36"/>
              </w:rPr>
            </w:pPr>
            <w:r>
              <w:rPr>
                <w:bCs/>
                <w:sz w:val="36"/>
                <w:szCs w:val="36"/>
              </w:rPr>
              <w:t>999</w:t>
            </w:r>
          </w:p>
        </w:tc>
      </w:tr>
      <w:tr w:rsidR="008916EE" w:rsidRPr="008916EE" w:rsidTr="008916EE">
        <w:trPr>
          <w:trHeight w:val="750"/>
        </w:trPr>
        <w:tc>
          <w:tcPr>
            <w:tcW w:w="982" w:type="dxa"/>
            <w:vMerge w:val="restart"/>
          </w:tcPr>
          <w:p w:rsidR="008916EE" w:rsidRPr="008916EE" w:rsidRDefault="008916EE" w:rsidP="003248D3">
            <w:pPr>
              <w:rPr>
                <w:bCs/>
                <w:sz w:val="24"/>
                <w:szCs w:val="24"/>
              </w:rPr>
            </w:pPr>
            <w:r w:rsidRPr="008916EE">
              <w:rPr>
                <w:bCs/>
                <w:sz w:val="24"/>
                <w:szCs w:val="24"/>
              </w:rPr>
              <w:t>CA20</w:t>
            </w:r>
          </w:p>
        </w:tc>
        <w:tc>
          <w:tcPr>
            <w:tcW w:w="5276" w:type="dxa"/>
            <w:vMerge w:val="restart"/>
          </w:tcPr>
          <w:p w:rsidR="008916EE" w:rsidRPr="008916EE" w:rsidRDefault="008916EE" w:rsidP="003248D3">
            <w:pPr>
              <w:pStyle w:val="ListParagraph"/>
              <w:ind w:left="0"/>
              <w:rPr>
                <w:sz w:val="36"/>
                <w:szCs w:val="36"/>
              </w:rPr>
            </w:pPr>
            <w:r w:rsidRPr="008916EE">
              <w:rPr>
                <w:i/>
                <w:sz w:val="36"/>
                <w:szCs w:val="36"/>
              </w:rPr>
              <w:t>Put 4 rocks in front of the child.</w:t>
            </w:r>
            <w:r w:rsidRPr="008916EE">
              <w:rPr>
                <w:sz w:val="36"/>
                <w:szCs w:val="36"/>
              </w:rPr>
              <w:t xml:space="preserv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r w:rsidRPr="008916EE">
              <w:rPr>
                <w:b/>
                <w:bCs/>
                <w:sz w:val="36"/>
                <w:szCs w:val="36"/>
              </w:rPr>
              <w:t>SAY:</w:t>
            </w:r>
            <w:r w:rsidRPr="008916EE">
              <w:rPr>
                <w:sz w:val="36"/>
                <w:szCs w:val="36"/>
              </w:rPr>
              <w:t xml:space="preserve"> How many rocks are there? </w:t>
            </w:r>
          </w:p>
          <w:p w:rsidR="008916EE" w:rsidRPr="008916EE" w:rsidRDefault="008916EE" w:rsidP="00406799">
            <w:pPr>
              <w:pStyle w:val="ListParagraph"/>
              <w:ind w:left="0"/>
              <w:rPr>
                <w:i/>
                <w:sz w:val="36"/>
                <w:szCs w:val="36"/>
              </w:rPr>
            </w:pPr>
          </w:p>
        </w:tc>
        <w:tc>
          <w:tcPr>
            <w:tcW w:w="2066" w:type="dxa"/>
          </w:tcPr>
          <w:p w:rsidR="008916EE" w:rsidRPr="008916EE" w:rsidRDefault="008916EE" w:rsidP="003248D3">
            <w:pPr>
              <w:pStyle w:val="ListParagraph"/>
              <w:ind w:left="0"/>
              <w:rPr>
                <w:bCs/>
                <w:sz w:val="36"/>
                <w:szCs w:val="36"/>
              </w:rPr>
            </w:pPr>
            <w:r w:rsidRPr="008916EE">
              <w:rPr>
                <w:bCs/>
                <w:sz w:val="36"/>
                <w:szCs w:val="36"/>
              </w:rPr>
              <w:t>Correct</w:t>
            </w:r>
          </w:p>
        </w:tc>
        <w:tc>
          <w:tcPr>
            <w:tcW w:w="1252" w:type="dxa"/>
          </w:tcPr>
          <w:p w:rsidR="008916EE" w:rsidRPr="008916EE" w:rsidRDefault="008916EE" w:rsidP="003248D3">
            <w:pPr>
              <w:pStyle w:val="ListParagraph"/>
              <w:ind w:left="0"/>
              <w:jc w:val="center"/>
              <w:rPr>
                <w:bCs/>
                <w:sz w:val="36"/>
                <w:szCs w:val="36"/>
              </w:rPr>
            </w:pPr>
            <w:r w:rsidRPr="008916EE">
              <w:rPr>
                <w:bCs/>
                <w:sz w:val="36"/>
                <w:szCs w:val="36"/>
              </w:rPr>
              <w:t>1</w:t>
            </w:r>
          </w:p>
        </w:tc>
      </w:tr>
      <w:tr w:rsidR="008916EE" w:rsidRPr="008916EE" w:rsidTr="008916EE">
        <w:trPr>
          <w:trHeight w:val="750"/>
        </w:trPr>
        <w:tc>
          <w:tcPr>
            <w:tcW w:w="982" w:type="dxa"/>
            <w:vMerge/>
          </w:tcPr>
          <w:p w:rsidR="008916EE" w:rsidRPr="008916EE" w:rsidRDefault="008916EE" w:rsidP="003248D3">
            <w:pPr>
              <w:rPr>
                <w:bCs/>
                <w:sz w:val="36"/>
                <w:szCs w:val="36"/>
              </w:rPr>
            </w:pPr>
          </w:p>
        </w:tc>
        <w:tc>
          <w:tcPr>
            <w:tcW w:w="5276" w:type="dxa"/>
            <w:vMerge/>
          </w:tcPr>
          <w:p w:rsidR="008916EE" w:rsidRPr="008916EE" w:rsidRDefault="008916EE" w:rsidP="003248D3">
            <w:pPr>
              <w:pStyle w:val="ListParagraph"/>
              <w:ind w:left="0"/>
              <w:rPr>
                <w:i/>
                <w:sz w:val="36"/>
                <w:szCs w:val="36"/>
              </w:rPr>
            </w:pPr>
          </w:p>
        </w:tc>
        <w:tc>
          <w:tcPr>
            <w:tcW w:w="2066" w:type="dxa"/>
          </w:tcPr>
          <w:p w:rsidR="008916EE" w:rsidRPr="008916EE" w:rsidRDefault="008916EE" w:rsidP="003248D3">
            <w:pPr>
              <w:pStyle w:val="ListParagraph"/>
              <w:ind w:left="0"/>
              <w:rPr>
                <w:bCs/>
                <w:sz w:val="36"/>
                <w:szCs w:val="36"/>
              </w:rPr>
            </w:pPr>
            <w:r w:rsidRPr="008916EE">
              <w:rPr>
                <w:bCs/>
                <w:sz w:val="36"/>
                <w:szCs w:val="36"/>
              </w:rPr>
              <w:t>Incorrect</w:t>
            </w:r>
          </w:p>
        </w:tc>
        <w:tc>
          <w:tcPr>
            <w:tcW w:w="1252" w:type="dxa"/>
          </w:tcPr>
          <w:p w:rsidR="008916EE" w:rsidRPr="008916EE" w:rsidRDefault="008916EE" w:rsidP="003248D3">
            <w:pPr>
              <w:pStyle w:val="ListParagraph"/>
              <w:ind w:left="0"/>
              <w:jc w:val="center"/>
              <w:rPr>
                <w:bCs/>
                <w:sz w:val="36"/>
                <w:szCs w:val="36"/>
              </w:rPr>
            </w:pPr>
            <w:r w:rsidRPr="008916EE">
              <w:rPr>
                <w:bCs/>
                <w:sz w:val="36"/>
                <w:szCs w:val="36"/>
              </w:rPr>
              <w:t>2</w:t>
            </w:r>
          </w:p>
        </w:tc>
      </w:tr>
      <w:tr w:rsidR="008916EE" w:rsidRPr="008916EE" w:rsidTr="008916EE">
        <w:trPr>
          <w:trHeight w:val="750"/>
        </w:trPr>
        <w:tc>
          <w:tcPr>
            <w:tcW w:w="982" w:type="dxa"/>
            <w:vMerge/>
          </w:tcPr>
          <w:p w:rsidR="008916EE" w:rsidRPr="008916EE" w:rsidRDefault="008916EE" w:rsidP="003248D3">
            <w:pPr>
              <w:rPr>
                <w:bCs/>
                <w:sz w:val="36"/>
                <w:szCs w:val="36"/>
              </w:rPr>
            </w:pPr>
          </w:p>
        </w:tc>
        <w:tc>
          <w:tcPr>
            <w:tcW w:w="5276" w:type="dxa"/>
            <w:vMerge/>
          </w:tcPr>
          <w:p w:rsidR="008916EE" w:rsidRPr="008916EE" w:rsidRDefault="008916EE" w:rsidP="003248D3">
            <w:pPr>
              <w:pStyle w:val="ListParagraph"/>
              <w:ind w:left="0"/>
              <w:rPr>
                <w:i/>
                <w:sz w:val="36"/>
                <w:szCs w:val="36"/>
              </w:rPr>
            </w:pPr>
          </w:p>
        </w:tc>
        <w:tc>
          <w:tcPr>
            <w:tcW w:w="2066" w:type="dxa"/>
          </w:tcPr>
          <w:p w:rsidR="008916EE" w:rsidRPr="008916EE" w:rsidRDefault="008916EE" w:rsidP="003248D3">
            <w:pPr>
              <w:pStyle w:val="ListParagraph"/>
              <w:ind w:left="0"/>
              <w:rPr>
                <w:bCs/>
                <w:sz w:val="36"/>
                <w:szCs w:val="36"/>
              </w:rPr>
            </w:pPr>
            <w:r>
              <w:rPr>
                <w:bCs/>
                <w:sz w:val="36"/>
                <w:szCs w:val="36"/>
              </w:rPr>
              <w:t>Don’t know/ Refuse</w:t>
            </w:r>
          </w:p>
        </w:tc>
        <w:tc>
          <w:tcPr>
            <w:tcW w:w="1252" w:type="dxa"/>
          </w:tcPr>
          <w:p w:rsidR="008916EE" w:rsidRPr="008916EE" w:rsidRDefault="008916EE" w:rsidP="003248D3">
            <w:pPr>
              <w:pStyle w:val="ListParagraph"/>
              <w:ind w:left="0"/>
              <w:jc w:val="center"/>
              <w:rPr>
                <w:bCs/>
                <w:sz w:val="36"/>
                <w:szCs w:val="36"/>
              </w:rPr>
            </w:pPr>
            <w:r>
              <w:rPr>
                <w:bCs/>
                <w:sz w:val="36"/>
                <w:szCs w:val="36"/>
              </w:rPr>
              <w:t>999</w:t>
            </w:r>
          </w:p>
        </w:tc>
      </w:tr>
    </w:tbl>
    <w:p w:rsidR="00B64583" w:rsidRPr="008916EE" w:rsidRDefault="00B64583" w:rsidP="00B64583">
      <w:pPr>
        <w:spacing w:after="0" w:line="240" w:lineRule="auto"/>
        <w:rPr>
          <w:b/>
          <w:bCs/>
          <w:sz w:val="36"/>
          <w:szCs w:val="36"/>
        </w:rPr>
      </w:pPr>
    </w:p>
    <w:tbl>
      <w:tblPr>
        <w:tblStyle w:val="TableGrid"/>
        <w:tblW w:w="0" w:type="auto"/>
        <w:tblLook w:val="04A0"/>
      </w:tblPr>
      <w:tblGrid>
        <w:gridCol w:w="982"/>
        <w:gridCol w:w="5246"/>
        <w:gridCol w:w="2054"/>
        <w:gridCol w:w="1294"/>
      </w:tblGrid>
      <w:tr w:rsidR="008916EE" w:rsidRPr="008916EE" w:rsidTr="008916EE">
        <w:trPr>
          <w:trHeight w:val="750"/>
        </w:trPr>
        <w:tc>
          <w:tcPr>
            <w:tcW w:w="982" w:type="dxa"/>
            <w:vMerge w:val="restart"/>
          </w:tcPr>
          <w:p w:rsidR="008916EE" w:rsidRPr="008916EE" w:rsidRDefault="008916EE" w:rsidP="003248D3">
            <w:pPr>
              <w:rPr>
                <w:bCs/>
                <w:sz w:val="24"/>
                <w:szCs w:val="24"/>
              </w:rPr>
            </w:pPr>
            <w:r w:rsidRPr="008916EE">
              <w:rPr>
                <w:bCs/>
                <w:sz w:val="24"/>
                <w:szCs w:val="24"/>
              </w:rPr>
              <w:lastRenderedPageBreak/>
              <w:t>CA21</w:t>
            </w:r>
          </w:p>
        </w:tc>
        <w:tc>
          <w:tcPr>
            <w:tcW w:w="5246" w:type="dxa"/>
            <w:vMerge w:val="restart"/>
          </w:tcPr>
          <w:p w:rsidR="008916EE" w:rsidRPr="008916EE" w:rsidRDefault="008916EE" w:rsidP="003248D3">
            <w:pPr>
              <w:pStyle w:val="ListParagraph"/>
              <w:ind w:left="0"/>
              <w:rPr>
                <w:sz w:val="36"/>
                <w:szCs w:val="36"/>
              </w:rPr>
            </w:pPr>
            <w:r w:rsidRPr="008916EE">
              <w:rPr>
                <w:i/>
                <w:sz w:val="36"/>
                <w:szCs w:val="36"/>
              </w:rPr>
              <w:t>Put 6 rocks in front of the child.</w:t>
            </w:r>
            <w:r w:rsidRPr="008916EE">
              <w:rPr>
                <w:sz w:val="36"/>
                <w:szCs w:val="36"/>
              </w:rPr>
              <w:t xml:space="preserv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r w:rsidRPr="008916EE">
              <w:rPr>
                <w:b/>
                <w:bCs/>
                <w:sz w:val="36"/>
                <w:szCs w:val="36"/>
              </w:rPr>
              <w:t>SAY:</w:t>
            </w:r>
            <w:r w:rsidRPr="008916EE">
              <w:rPr>
                <w:sz w:val="36"/>
                <w:szCs w:val="36"/>
              </w:rPr>
              <w:t xml:space="preserve"> How many rocks are there?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p>
        </w:tc>
        <w:tc>
          <w:tcPr>
            <w:tcW w:w="2054" w:type="dxa"/>
          </w:tcPr>
          <w:p w:rsidR="008916EE" w:rsidRPr="008916EE" w:rsidRDefault="008916EE" w:rsidP="003248D3">
            <w:pPr>
              <w:pStyle w:val="ListParagraph"/>
              <w:ind w:left="0"/>
              <w:rPr>
                <w:bCs/>
                <w:sz w:val="36"/>
                <w:szCs w:val="36"/>
              </w:rPr>
            </w:pPr>
            <w:r w:rsidRPr="008916EE">
              <w:rPr>
                <w:bCs/>
                <w:sz w:val="36"/>
                <w:szCs w:val="36"/>
              </w:rPr>
              <w:t>Correct</w:t>
            </w:r>
          </w:p>
        </w:tc>
        <w:tc>
          <w:tcPr>
            <w:tcW w:w="1294" w:type="dxa"/>
          </w:tcPr>
          <w:p w:rsidR="008916EE" w:rsidRPr="008916EE" w:rsidRDefault="008916EE" w:rsidP="003248D3">
            <w:pPr>
              <w:pStyle w:val="ListParagraph"/>
              <w:ind w:left="0"/>
              <w:jc w:val="center"/>
              <w:rPr>
                <w:bCs/>
                <w:sz w:val="36"/>
                <w:szCs w:val="36"/>
              </w:rPr>
            </w:pPr>
            <w:r w:rsidRPr="008916EE">
              <w:rPr>
                <w:bCs/>
                <w:sz w:val="36"/>
                <w:szCs w:val="36"/>
              </w:rPr>
              <w:t>1</w:t>
            </w:r>
          </w:p>
        </w:tc>
      </w:tr>
      <w:tr w:rsidR="008916EE" w:rsidRPr="008916EE" w:rsidTr="008916EE">
        <w:trPr>
          <w:trHeight w:val="750"/>
        </w:trPr>
        <w:tc>
          <w:tcPr>
            <w:tcW w:w="982" w:type="dxa"/>
            <w:vMerge/>
          </w:tcPr>
          <w:p w:rsidR="008916EE" w:rsidRPr="008916EE" w:rsidRDefault="008916EE" w:rsidP="003248D3">
            <w:pPr>
              <w:rPr>
                <w:bCs/>
                <w:sz w:val="24"/>
                <w:szCs w:val="24"/>
              </w:rPr>
            </w:pPr>
          </w:p>
        </w:tc>
        <w:tc>
          <w:tcPr>
            <w:tcW w:w="5246" w:type="dxa"/>
            <w:vMerge/>
          </w:tcPr>
          <w:p w:rsidR="008916EE" w:rsidRPr="008916EE" w:rsidRDefault="008916EE" w:rsidP="003248D3">
            <w:pPr>
              <w:pStyle w:val="ListParagraph"/>
              <w:ind w:left="0"/>
              <w:rPr>
                <w:i/>
                <w:sz w:val="36"/>
                <w:szCs w:val="36"/>
              </w:rPr>
            </w:pPr>
          </w:p>
        </w:tc>
        <w:tc>
          <w:tcPr>
            <w:tcW w:w="2054" w:type="dxa"/>
          </w:tcPr>
          <w:p w:rsidR="008916EE" w:rsidRPr="008916EE" w:rsidRDefault="008916EE" w:rsidP="003248D3">
            <w:pPr>
              <w:pStyle w:val="ListParagraph"/>
              <w:ind w:left="0"/>
              <w:rPr>
                <w:bCs/>
                <w:sz w:val="36"/>
                <w:szCs w:val="36"/>
              </w:rPr>
            </w:pPr>
            <w:r w:rsidRPr="008916EE">
              <w:rPr>
                <w:bCs/>
                <w:sz w:val="36"/>
                <w:szCs w:val="36"/>
              </w:rPr>
              <w:t>Incorrect</w:t>
            </w:r>
          </w:p>
        </w:tc>
        <w:tc>
          <w:tcPr>
            <w:tcW w:w="1294" w:type="dxa"/>
          </w:tcPr>
          <w:p w:rsidR="008916EE" w:rsidRPr="008916EE" w:rsidRDefault="008916EE" w:rsidP="003248D3">
            <w:pPr>
              <w:pStyle w:val="ListParagraph"/>
              <w:ind w:left="0"/>
              <w:jc w:val="center"/>
              <w:rPr>
                <w:bCs/>
                <w:sz w:val="36"/>
                <w:szCs w:val="36"/>
              </w:rPr>
            </w:pPr>
            <w:r w:rsidRPr="008916EE">
              <w:rPr>
                <w:bCs/>
                <w:sz w:val="36"/>
                <w:szCs w:val="36"/>
              </w:rPr>
              <w:t>2</w:t>
            </w:r>
          </w:p>
        </w:tc>
      </w:tr>
      <w:tr w:rsidR="008916EE" w:rsidRPr="008916EE" w:rsidTr="008916EE">
        <w:trPr>
          <w:trHeight w:val="750"/>
        </w:trPr>
        <w:tc>
          <w:tcPr>
            <w:tcW w:w="982" w:type="dxa"/>
            <w:vMerge/>
          </w:tcPr>
          <w:p w:rsidR="008916EE" w:rsidRPr="008916EE" w:rsidRDefault="008916EE" w:rsidP="003248D3">
            <w:pPr>
              <w:rPr>
                <w:bCs/>
                <w:sz w:val="24"/>
                <w:szCs w:val="24"/>
              </w:rPr>
            </w:pPr>
          </w:p>
        </w:tc>
        <w:tc>
          <w:tcPr>
            <w:tcW w:w="5246" w:type="dxa"/>
            <w:vMerge/>
          </w:tcPr>
          <w:p w:rsidR="008916EE" w:rsidRPr="008916EE" w:rsidRDefault="008916EE" w:rsidP="003248D3">
            <w:pPr>
              <w:pStyle w:val="ListParagraph"/>
              <w:ind w:left="0"/>
              <w:rPr>
                <w:i/>
                <w:sz w:val="36"/>
                <w:szCs w:val="36"/>
              </w:rPr>
            </w:pPr>
          </w:p>
        </w:tc>
        <w:tc>
          <w:tcPr>
            <w:tcW w:w="2054" w:type="dxa"/>
          </w:tcPr>
          <w:p w:rsidR="008916EE" w:rsidRPr="008916EE" w:rsidRDefault="008916EE" w:rsidP="003248D3">
            <w:pPr>
              <w:pStyle w:val="ListParagraph"/>
              <w:ind w:left="0"/>
              <w:rPr>
                <w:bCs/>
                <w:sz w:val="36"/>
                <w:szCs w:val="36"/>
              </w:rPr>
            </w:pPr>
            <w:r>
              <w:rPr>
                <w:bCs/>
                <w:sz w:val="36"/>
                <w:szCs w:val="36"/>
              </w:rPr>
              <w:t>Don’t know/ Refuse</w:t>
            </w:r>
          </w:p>
        </w:tc>
        <w:tc>
          <w:tcPr>
            <w:tcW w:w="1294" w:type="dxa"/>
          </w:tcPr>
          <w:p w:rsidR="008916EE" w:rsidRPr="008916EE" w:rsidRDefault="008916EE" w:rsidP="003248D3">
            <w:pPr>
              <w:pStyle w:val="ListParagraph"/>
              <w:ind w:left="0"/>
              <w:jc w:val="center"/>
              <w:rPr>
                <w:bCs/>
                <w:sz w:val="36"/>
                <w:szCs w:val="36"/>
              </w:rPr>
            </w:pPr>
            <w:r>
              <w:rPr>
                <w:bCs/>
                <w:sz w:val="36"/>
                <w:szCs w:val="36"/>
              </w:rPr>
              <w:t>999</w:t>
            </w:r>
          </w:p>
        </w:tc>
      </w:tr>
      <w:tr w:rsidR="008916EE" w:rsidRPr="008916EE" w:rsidTr="008916EE">
        <w:trPr>
          <w:trHeight w:val="750"/>
        </w:trPr>
        <w:tc>
          <w:tcPr>
            <w:tcW w:w="982" w:type="dxa"/>
            <w:vMerge w:val="restart"/>
          </w:tcPr>
          <w:p w:rsidR="008916EE" w:rsidRPr="008916EE" w:rsidRDefault="008916EE" w:rsidP="003248D3">
            <w:pPr>
              <w:rPr>
                <w:bCs/>
                <w:sz w:val="24"/>
                <w:szCs w:val="24"/>
              </w:rPr>
            </w:pPr>
            <w:r w:rsidRPr="008916EE">
              <w:rPr>
                <w:bCs/>
                <w:sz w:val="24"/>
                <w:szCs w:val="24"/>
              </w:rPr>
              <w:t>CA22</w:t>
            </w:r>
          </w:p>
        </w:tc>
        <w:tc>
          <w:tcPr>
            <w:tcW w:w="5246" w:type="dxa"/>
            <w:vMerge w:val="restart"/>
          </w:tcPr>
          <w:p w:rsidR="008916EE" w:rsidRPr="008916EE" w:rsidRDefault="008916EE" w:rsidP="003248D3">
            <w:pPr>
              <w:pStyle w:val="ListParagraph"/>
              <w:ind w:left="0"/>
              <w:rPr>
                <w:sz w:val="36"/>
                <w:szCs w:val="36"/>
              </w:rPr>
            </w:pPr>
            <w:r w:rsidRPr="008916EE">
              <w:rPr>
                <w:i/>
                <w:sz w:val="36"/>
                <w:szCs w:val="36"/>
              </w:rPr>
              <w:t>Put 10 rocks in front of the child.</w:t>
            </w:r>
            <w:r w:rsidRPr="008916EE">
              <w:rPr>
                <w:sz w:val="36"/>
                <w:szCs w:val="36"/>
              </w:rPr>
              <w:t xml:space="preserv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r w:rsidRPr="008916EE">
              <w:rPr>
                <w:b/>
                <w:bCs/>
                <w:sz w:val="36"/>
                <w:szCs w:val="36"/>
              </w:rPr>
              <w:t>SAY:</w:t>
            </w:r>
            <w:r w:rsidRPr="008916EE">
              <w:rPr>
                <w:sz w:val="36"/>
                <w:szCs w:val="36"/>
              </w:rPr>
              <w:t xml:space="preserve"> How many rocks are there? </w:t>
            </w:r>
          </w:p>
          <w:p w:rsidR="008916EE" w:rsidRPr="008916EE" w:rsidRDefault="008916EE" w:rsidP="003248D3">
            <w:pPr>
              <w:pStyle w:val="ListParagraph"/>
              <w:ind w:left="0"/>
              <w:rPr>
                <w:sz w:val="36"/>
                <w:szCs w:val="36"/>
              </w:rPr>
            </w:pPr>
          </w:p>
          <w:p w:rsidR="008916EE" w:rsidRPr="008916EE" w:rsidRDefault="008916EE" w:rsidP="00406799">
            <w:pPr>
              <w:pStyle w:val="ListParagraph"/>
              <w:ind w:left="0"/>
              <w:rPr>
                <w:i/>
                <w:sz w:val="36"/>
                <w:szCs w:val="36"/>
              </w:rPr>
            </w:pPr>
          </w:p>
        </w:tc>
        <w:tc>
          <w:tcPr>
            <w:tcW w:w="2054" w:type="dxa"/>
          </w:tcPr>
          <w:p w:rsidR="008916EE" w:rsidRPr="008916EE" w:rsidRDefault="008916EE" w:rsidP="003248D3">
            <w:pPr>
              <w:pStyle w:val="ListParagraph"/>
              <w:ind w:left="0"/>
              <w:rPr>
                <w:bCs/>
                <w:sz w:val="36"/>
                <w:szCs w:val="36"/>
              </w:rPr>
            </w:pPr>
            <w:r w:rsidRPr="008916EE">
              <w:rPr>
                <w:bCs/>
                <w:sz w:val="36"/>
                <w:szCs w:val="36"/>
              </w:rPr>
              <w:t>Correct</w:t>
            </w:r>
          </w:p>
        </w:tc>
        <w:tc>
          <w:tcPr>
            <w:tcW w:w="1294" w:type="dxa"/>
          </w:tcPr>
          <w:p w:rsidR="008916EE" w:rsidRPr="008916EE" w:rsidRDefault="008916EE" w:rsidP="003248D3">
            <w:pPr>
              <w:pStyle w:val="ListParagraph"/>
              <w:ind w:left="0"/>
              <w:jc w:val="center"/>
              <w:rPr>
                <w:bCs/>
                <w:sz w:val="36"/>
                <w:szCs w:val="36"/>
              </w:rPr>
            </w:pPr>
            <w:r w:rsidRPr="008916EE">
              <w:rPr>
                <w:bCs/>
                <w:sz w:val="36"/>
                <w:szCs w:val="36"/>
              </w:rPr>
              <w:t>1</w:t>
            </w:r>
          </w:p>
        </w:tc>
      </w:tr>
      <w:tr w:rsidR="008916EE" w:rsidRPr="008916EE" w:rsidTr="008916EE">
        <w:trPr>
          <w:trHeight w:val="750"/>
        </w:trPr>
        <w:tc>
          <w:tcPr>
            <w:tcW w:w="982" w:type="dxa"/>
            <w:vMerge/>
          </w:tcPr>
          <w:p w:rsidR="008916EE" w:rsidRPr="008916EE" w:rsidRDefault="008916EE" w:rsidP="003248D3">
            <w:pPr>
              <w:rPr>
                <w:bCs/>
                <w:sz w:val="36"/>
                <w:szCs w:val="36"/>
              </w:rPr>
            </w:pPr>
          </w:p>
        </w:tc>
        <w:tc>
          <w:tcPr>
            <w:tcW w:w="5246" w:type="dxa"/>
            <w:vMerge/>
          </w:tcPr>
          <w:p w:rsidR="008916EE" w:rsidRPr="008916EE" w:rsidRDefault="008916EE" w:rsidP="003248D3">
            <w:pPr>
              <w:pStyle w:val="ListParagraph"/>
              <w:ind w:left="0"/>
              <w:rPr>
                <w:i/>
                <w:sz w:val="36"/>
                <w:szCs w:val="36"/>
              </w:rPr>
            </w:pPr>
          </w:p>
        </w:tc>
        <w:tc>
          <w:tcPr>
            <w:tcW w:w="2054" w:type="dxa"/>
          </w:tcPr>
          <w:p w:rsidR="008916EE" w:rsidRPr="008916EE" w:rsidRDefault="008916EE" w:rsidP="003248D3">
            <w:pPr>
              <w:pStyle w:val="ListParagraph"/>
              <w:ind w:left="0"/>
              <w:rPr>
                <w:bCs/>
                <w:sz w:val="36"/>
                <w:szCs w:val="36"/>
              </w:rPr>
            </w:pPr>
            <w:r w:rsidRPr="008916EE">
              <w:rPr>
                <w:bCs/>
                <w:sz w:val="36"/>
                <w:szCs w:val="36"/>
              </w:rPr>
              <w:t>Incorrect</w:t>
            </w:r>
          </w:p>
        </w:tc>
        <w:tc>
          <w:tcPr>
            <w:tcW w:w="1294" w:type="dxa"/>
          </w:tcPr>
          <w:p w:rsidR="008916EE" w:rsidRPr="008916EE" w:rsidRDefault="008916EE" w:rsidP="003248D3">
            <w:pPr>
              <w:pStyle w:val="ListParagraph"/>
              <w:ind w:left="0"/>
              <w:jc w:val="center"/>
              <w:rPr>
                <w:bCs/>
                <w:sz w:val="36"/>
                <w:szCs w:val="36"/>
              </w:rPr>
            </w:pPr>
            <w:r w:rsidRPr="008916EE">
              <w:rPr>
                <w:bCs/>
                <w:sz w:val="36"/>
                <w:szCs w:val="36"/>
              </w:rPr>
              <w:t>2</w:t>
            </w:r>
          </w:p>
        </w:tc>
      </w:tr>
      <w:tr w:rsidR="008916EE" w:rsidRPr="008916EE" w:rsidTr="008916EE">
        <w:trPr>
          <w:trHeight w:val="750"/>
        </w:trPr>
        <w:tc>
          <w:tcPr>
            <w:tcW w:w="982" w:type="dxa"/>
            <w:vMerge/>
          </w:tcPr>
          <w:p w:rsidR="008916EE" w:rsidRPr="008916EE" w:rsidRDefault="008916EE" w:rsidP="003248D3">
            <w:pPr>
              <w:rPr>
                <w:bCs/>
                <w:sz w:val="36"/>
                <w:szCs w:val="36"/>
              </w:rPr>
            </w:pPr>
          </w:p>
        </w:tc>
        <w:tc>
          <w:tcPr>
            <w:tcW w:w="5246" w:type="dxa"/>
            <w:vMerge/>
          </w:tcPr>
          <w:p w:rsidR="008916EE" w:rsidRPr="008916EE" w:rsidRDefault="008916EE" w:rsidP="003248D3">
            <w:pPr>
              <w:pStyle w:val="ListParagraph"/>
              <w:ind w:left="0"/>
              <w:rPr>
                <w:i/>
                <w:sz w:val="36"/>
                <w:szCs w:val="36"/>
              </w:rPr>
            </w:pPr>
          </w:p>
        </w:tc>
        <w:tc>
          <w:tcPr>
            <w:tcW w:w="2054" w:type="dxa"/>
          </w:tcPr>
          <w:p w:rsidR="008916EE" w:rsidRPr="008916EE" w:rsidRDefault="008916EE" w:rsidP="003248D3">
            <w:pPr>
              <w:pStyle w:val="ListParagraph"/>
              <w:ind w:left="0"/>
              <w:rPr>
                <w:bCs/>
                <w:sz w:val="36"/>
                <w:szCs w:val="36"/>
              </w:rPr>
            </w:pPr>
            <w:r>
              <w:rPr>
                <w:bCs/>
                <w:sz w:val="36"/>
                <w:szCs w:val="36"/>
              </w:rPr>
              <w:t>Don’t know/ refuse</w:t>
            </w:r>
          </w:p>
        </w:tc>
        <w:tc>
          <w:tcPr>
            <w:tcW w:w="1294" w:type="dxa"/>
          </w:tcPr>
          <w:p w:rsidR="008916EE" w:rsidRPr="008916EE" w:rsidRDefault="008916EE" w:rsidP="003248D3">
            <w:pPr>
              <w:pStyle w:val="ListParagraph"/>
              <w:ind w:left="0"/>
              <w:jc w:val="center"/>
              <w:rPr>
                <w:bCs/>
                <w:sz w:val="36"/>
                <w:szCs w:val="36"/>
              </w:rPr>
            </w:pPr>
            <w:r>
              <w:rPr>
                <w:bCs/>
                <w:sz w:val="36"/>
                <w:szCs w:val="36"/>
              </w:rPr>
              <w:t>999</w:t>
            </w:r>
          </w:p>
        </w:tc>
      </w:tr>
    </w:tbl>
    <w:p w:rsidR="00B64583" w:rsidRPr="008916EE" w:rsidRDefault="00B64583" w:rsidP="00B64583">
      <w:pPr>
        <w:pStyle w:val="ListParagraph"/>
        <w:spacing w:after="0" w:line="240" w:lineRule="auto"/>
        <w:ind w:left="0"/>
        <w:rPr>
          <w:b/>
          <w:bCs/>
          <w:sz w:val="36"/>
          <w:szCs w:val="36"/>
        </w:rPr>
      </w:pPr>
    </w:p>
    <w:tbl>
      <w:tblPr>
        <w:tblStyle w:val="TableGrid"/>
        <w:tblW w:w="0" w:type="auto"/>
        <w:tblLook w:val="04A0"/>
      </w:tblPr>
      <w:tblGrid>
        <w:gridCol w:w="1047"/>
        <w:gridCol w:w="5181"/>
        <w:gridCol w:w="2065"/>
        <w:gridCol w:w="1283"/>
      </w:tblGrid>
      <w:tr w:rsidR="008916EE" w:rsidRPr="008916EE" w:rsidTr="008916EE">
        <w:trPr>
          <w:trHeight w:val="750"/>
        </w:trPr>
        <w:tc>
          <w:tcPr>
            <w:tcW w:w="1047" w:type="dxa"/>
            <w:vMerge w:val="restart"/>
          </w:tcPr>
          <w:p w:rsidR="008916EE" w:rsidRPr="008916EE" w:rsidRDefault="008916EE" w:rsidP="003248D3">
            <w:pPr>
              <w:rPr>
                <w:bCs/>
                <w:sz w:val="24"/>
                <w:szCs w:val="24"/>
              </w:rPr>
            </w:pPr>
            <w:r w:rsidRPr="008916EE">
              <w:rPr>
                <w:bCs/>
                <w:sz w:val="24"/>
                <w:szCs w:val="24"/>
              </w:rPr>
              <w:t>CA23</w:t>
            </w:r>
          </w:p>
        </w:tc>
        <w:tc>
          <w:tcPr>
            <w:tcW w:w="5181" w:type="dxa"/>
            <w:vMerge w:val="restart"/>
          </w:tcPr>
          <w:p w:rsidR="008916EE" w:rsidRPr="008916EE" w:rsidRDefault="008916EE" w:rsidP="003248D3">
            <w:pPr>
              <w:pStyle w:val="ListParagraph"/>
              <w:ind w:left="0"/>
              <w:rPr>
                <w:sz w:val="36"/>
                <w:szCs w:val="36"/>
              </w:rPr>
            </w:pPr>
            <w:r w:rsidRPr="008916EE">
              <w:rPr>
                <w:i/>
                <w:sz w:val="36"/>
                <w:szCs w:val="36"/>
              </w:rPr>
              <w:t>Put 15 rocks in front of the child.</w:t>
            </w:r>
            <w:r w:rsidRPr="008916EE">
              <w:rPr>
                <w:sz w:val="36"/>
                <w:szCs w:val="36"/>
              </w:rPr>
              <w:t xml:space="preserv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r w:rsidRPr="008916EE">
              <w:rPr>
                <w:b/>
                <w:bCs/>
                <w:sz w:val="36"/>
                <w:szCs w:val="36"/>
              </w:rPr>
              <w:t>SAY:</w:t>
            </w:r>
            <w:r w:rsidRPr="008916EE">
              <w:rPr>
                <w:sz w:val="36"/>
                <w:szCs w:val="36"/>
              </w:rPr>
              <w:t xml:space="preserve"> How many rocks are there? </w:t>
            </w:r>
          </w:p>
          <w:p w:rsidR="008916EE" w:rsidRPr="008916EE" w:rsidRDefault="008916EE" w:rsidP="00406799">
            <w:pPr>
              <w:pStyle w:val="ListParagraph"/>
              <w:ind w:left="0"/>
              <w:rPr>
                <w:i/>
                <w:iCs/>
                <w:sz w:val="36"/>
                <w:szCs w:val="36"/>
              </w:rPr>
            </w:pPr>
          </w:p>
          <w:p w:rsidR="008916EE" w:rsidRPr="008916EE" w:rsidRDefault="008916EE" w:rsidP="003248D3">
            <w:pPr>
              <w:pStyle w:val="ListParagraph"/>
              <w:ind w:left="0"/>
              <w:rPr>
                <w:sz w:val="36"/>
                <w:szCs w:val="36"/>
              </w:rPr>
            </w:pPr>
            <w:r w:rsidRPr="008916EE">
              <w:rPr>
                <w:i/>
                <w:sz w:val="36"/>
                <w:szCs w:val="36"/>
              </w:rPr>
              <w:t xml:space="preserve"> </w:t>
            </w:r>
          </w:p>
        </w:tc>
        <w:tc>
          <w:tcPr>
            <w:tcW w:w="2065" w:type="dxa"/>
          </w:tcPr>
          <w:p w:rsidR="008916EE" w:rsidRPr="008916EE" w:rsidRDefault="008916EE" w:rsidP="003248D3">
            <w:pPr>
              <w:pStyle w:val="ListParagraph"/>
              <w:ind w:left="0"/>
              <w:rPr>
                <w:bCs/>
                <w:sz w:val="36"/>
                <w:szCs w:val="36"/>
              </w:rPr>
            </w:pPr>
            <w:r w:rsidRPr="008916EE">
              <w:rPr>
                <w:bCs/>
                <w:sz w:val="36"/>
                <w:szCs w:val="36"/>
              </w:rPr>
              <w:t>Correct</w:t>
            </w:r>
          </w:p>
        </w:tc>
        <w:tc>
          <w:tcPr>
            <w:tcW w:w="1283" w:type="dxa"/>
          </w:tcPr>
          <w:p w:rsidR="008916EE" w:rsidRPr="008916EE" w:rsidRDefault="008916EE" w:rsidP="003248D3">
            <w:pPr>
              <w:pStyle w:val="ListParagraph"/>
              <w:ind w:left="0"/>
              <w:jc w:val="center"/>
              <w:rPr>
                <w:bCs/>
                <w:sz w:val="36"/>
                <w:szCs w:val="36"/>
              </w:rPr>
            </w:pPr>
            <w:r w:rsidRPr="008916EE">
              <w:rPr>
                <w:bCs/>
                <w:sz w:val="36"/>
                <w:szCs w:val="36"/>
              </w:rPr>
              <w:t>1</w:t>
            </w:r>
          </w:p>
        </w:tc>
      </w:tr>
      <w:tr w:rsidR="008916EE" w:rsidRPr="008916EE" w:rsidTr="008916EE">
        <w:trPr>
          <w:trHeight w:val="750"/>
        </w:trPr>
        <w:tc>
          <w:tcPr>
            <w:tcW w:w="1047" w:type="dxa"/>
            <w:vMerge/>
          </w:tcPr>
          <w:p w:rsidR="008916EE" w:rsidRPr="008916EE" w:rsidRDefault="008916EE" w:rsidP="003248D3">
            <w:pPr>
              <w:rPr>
                <w:bCs/>
                <w:sz w:val="24"/>
                <w:szCs w:val="24"/>
              </w:rPr>
            </w:pPr>
          </w:p>
        </w:tc>
        <w:tc>
          <w:tcPr>
            <w:tcW w:w="5181" w:type="dxa"/>
            <w:vMerge/>
          </w:tcPr>
          <w:p w:rsidR="008916EE" w:rsidRPr="008916EE" w:rsidRDefault="008916EE" w:rsidP="003248D3">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sidRPr="008916EE">
              <w:rPr>
                <w:bCs/>
                <w:sz w:val="36"/>
                <w:szCs w:val="36"/>
              </w:rPr>
              <w:t>Incorrect</w:t>
            </w:r>
          </w:p>
        </w:tc>
        <w:tc>
          <w:tcPr>
            <w:tcW w:w="1283" w:type="dxa"/>
          </w:tcPr>
          <w:p w:rsidR="008916EE" w:rsidRPr="008916EE" w:rsidRDefault="008916EE" w:rsidP="003248D3">
            <w:pPr>
              <w:pStyle w:val="ListParagraph"/>
              <w:ind w:left="0"/>
              <w:jc w:val="center"/>
              <w:rPr>
                <w:bCs/>
                <w:sz w:val="36"/>
                <w:szCs w:val="36"/>
              </w:rPr>
            </w:pPr>
            <w:r w:rsidRPr="008916EE">
              <w:rPr>
                <w:bCs/>
                <w:sz w:val="36"/>
                <w:szCs w:val="36"/>
              </w:rPr>
              <w:t>2</w:t>
            </w:r>
          </w:p>
        </w:tc>
      </w:tr>
      <w:tr w:rsidR="008916EE" w:rsidRPr="008916EE" w:rsidTr="008916EE">
        <w:trPr>
          <w:trHeight w:val="750"/>
        </w:trPr>
        <w:tc>
          <w:tcPr>
            <w:tcW w:w="1047" w:type="dxa"/>
            <w:vMerge/>
          </w:tcPr>
          <w:p w:rsidR="008916EE" w:rsidRPr="008916EE" w:rsidRDefault="008916EE" w:rsidP="003248D3">
            <w:pPr>
              <w:rPr>
                <w:bCs/>
                <w:sz w:val="24"/>
                <w:szCs w:val="24"/>
              </w:rPr>
            </w:pPr>
          </w:p>
        </w:tc>
        <w:tc>
          <w:tcPr>
            <w:tcW w:w="5181" w:type="dxa"/>
            <w:vMerge/>
          </w:tcPr>
          <w:p w:rsidR="008916EE" w:rsidRPr="008916EE" w:rsidRDefault="008916EE" w:rsidP="003248D3">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Pr>
                <w:bCs/>
                <w:sz w:val="36"/>
                <w:szCs w:val="36"/>
              </w:rPr>
              <w:t>Don’t know/ Refuse</w:t>
            </w:r>
          </w:p>
        </w:tc>
        <w:tc>
          <w:tcPr>
            <w:tcW w:w="1283" w:type="dxa"/>
          </w:tcPr>
          <w:p w:rsidR="008916EE" w:rsidRPr="008916EE" w:rsidRDefault="008916EE" w:rsidP="003248D3">
            <w:pPr>
              <w:pStyle w:val="ListParagraph"/>
              <w:ind w:left="0"/>
              <w:jc w:val="center"/>
              <w:rPr>
                <w:bCs/>
                <w:sz w:val="36"/>
                <w:szCs w:val="36"/>
              </w:rPr>
            </w:pPr>
            <w:r>
              <w:rPr>
                <w:bCs/>
                <w:sz w:val="36"/>
                <w:szCs w:val="36"/>
              </w:rPr>
              <w:t>999</w:t>
            </w:r>
          </w:p>
        </w:tc>
      </w:tr>
      <w:tr w:rsidR="008916EE" w:rsidRPr="008916EE" w:rsidTr="008916EE">
        <w:trPr>
          <w:trHeight w:val="750"/>
        </w:trPr>
        <w:tc>
          <w:tcPr>
            <w:tcW w:w="1047" w:type="dxa"/>
            <w:vMerge w:val="restart"/>
          </w:tcPr>
          <w:p w:rsidR="008916EE" w:rsidRPr="008916EE" w:rsidRDefault="008916EE" w:rsidP="003248D3">
            <w:pPr>
              <w:rPr>
                <w:bCs/>
                <w:sz w:val="24"/>
                <w:szCs w:val="24"/>
              </w:rPr>
            </w:pPr>
            <w:r w:rsidRPr="008916EE">
              <w:rPr>
                <w:bCs/>
                <w:sz w:val="24"/>
                <w:szCs w:val="24"/>
              </w:rPr>
              <w:t>CA24</w:t>
            </w:r>
          </w:p>
        </w:tc>
        <w:tc>
          <w:tcPr>
            <w:tcW w:w="5181" w:type="dxa"/>
            <w:vMerge w:val="restart"/>
          </w:tcPr>
          <w:p w:rsidR="008916EE" w:rsidRPr="008916EE" w:rsidRDefault="008916EE" w:rsidP="003248D3">
            <w:pPr>
              <w:pStyle w:val="ListParagraph"/>
              <w:ind w:left="0"/>
              <w:rPr>
                <w:sz w:val="36"/>
                <w:szCs w:val="36"/>
              </w:rPr>
            </w:pPr>
            <w:r w:rsidRPr="008916EE">
              <w:rPr>
                <w:i/>
                <w:sz w:val="36"/>
                <w:szCs w:val="36"/>
              </w:rPr>
              <w:t>Put 20 rocks in front of the child.</w:t>
            </w:r>
            <w:r w:rsidRPr="008916EE">
              <w:rPr>
                <w:sz w:val="36"/>
                <w:szCs w:val="36"/>
              </w:rPr>
              <w:t xml:space="preserve"> </w:t>
            </w:r>
          </w:p>
          <w:p w:rsidR="008916EE" w:rsidRPr="008916EE" w:rsidRDefault="008916EE" w:rsidP="003248D3">
            <w:pPr>
              <w:pStyle w:val="ListParagraph"/>
              <w:ind w:left="0"/>
              <w:rPr>
                <w:sz w:val="36"/>
                <w:szCs w:val="36"/>
              </w:rPr>
            </w:pPr>
          </w:p>
          <w:p w:rsidR="008916EE" w:rsidRPr="008916EE" w:rsidRDefault="008916EE" w:rsidP="003248D3">
            <w:pPr>
              <w:pStyle w:val="ListParagraph"/>
              <w:ind w:left="0"/>
              <w:rPr>
                <w:sz w:val="36"/>
                <w:szCs w:val="36"/>
              </w:rPr>
            </w:pPr>
            <w:r w:rsidRPr="008916EE">
              <w:rPr>
                <w:b/>
                <w:bCs/>
                <w:sz w:val="36"/>
                <w:szCs w:val="36"/>
              </w:rPr>
              <w:t>SAY:</w:t>
            </w:r>
            <w:r w:rsidRPr="008916EE">
              <w:rPr>
                <w:sz w:val="36"/>
                <w:szCs w:val="36"/>
              </w:rPr>
              <w:t xml:space="preserve"> How many rocks are there? </w:t>
            </w:r>
          </w:p>
          <w:p w:rsidR="008916EE" w:rsidRPr="008916EE" w:rsidRDefault="008916EE" w:rsidP="003248D3">
            <w:pPr>
              <w:pStyle w:val="ListParagraph"/>
              <w:ind w:left="0"/>
              <w:rPr>
                <w:sz w:val="36"/>
                <w:szCs w:val="36"/>
              </w:rPr>
            </w:pPr>
          </w:p>
          <w:p w:rsidR="008916EE" w:rsidRPr="008916EE" w:rsidRDefault="008916EE" w:rsidP="00406799">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sidRPr="008916EE">
              <w:rPr>
                <w:bCs/>
                <w:sz w:val="36"/>
                <w:szCs w:val="36"/>
              </w:rPr>
              <w:t>Correct</w:t>
            </w:r>
          </w:p>
        </w:tc>
        <w:tc>
          <w:tcPr>
            <w:tcW w:w="1283" w:type="dxa"/>
          </w:tcPr>
          <w:p w:rsidR="008916EE" w:rsidRPr="008916EE" w:rsidRDefault="008916EE" w:rsidP="003248D3">
            <w:pPr>
              <w:pStyle w:val="ListParagraph"/>
              <w:ind w:left="0"/>
              <w:jc w:val="center"/>
              <w:rPr>
                <w:bCs/>
                <w:sz w:val="36"/>
                <w:szCs w:val="36"/>
              </w:rPr>
            </w:pPr>
            <w:r w:rsidRPr="008916EE">
              <w:rPr>
                <w:bCs/>
                <w:sz w:val="36"/>
                <w:szCs w:val="36"/>
              </w:rPr>
              <w:t>1</w:t>
            </w:r>
          </w:p>
        </w:tc>
      </w:tr>
      <w:tr w:rsidR="008916EE" w:rsidRPr="008916EE" w:rsidTr="008916EE">
        <w:trPr>
          <w:trHeight w:val="750"/>
        </w:trPr>
        <w:tc>
          <w:tcPr>
            <w:tcW w:w="1047" w:type="dxa"/>
            <w:vMerge/>
          </w:tcPr>
          <w:p w:rsidR="008916EE" w:rsidRPr="008916EE" w:rsidRDefault="008916EE" w:rsidP="003248D3">
            <w:pPr>
              <w:rPr>
                <w:bCs/>
                <w:sz w:val="24"/>
                <w:szCs w:val="24"/>
              </w:rPr>
            </w:pPr>
          </w:p>
        </w:tc>
        <w:tc>
          <w:tcPr>
            <w:tcW w:w="5181" w:type="dxa"/>
            <w:vMerge/>
          </w:tcPr>
          <w:p w:rsidR="008916EE" w:rsidRPr="008916EE" w:rsidRDefault="008916EE" w:rsidP="003248D3">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sidRPr="008916EE">
              <w:rPr>
                <w:bCs/>
                <w:sz w:val="36"/>
                <w:szCs w:val="36"/>
              </w:rPr>
              <w:t>Incorrect</w:t>
            </w:r>
          </w:p>
        </w:tc>
        <w:tc>
          <w:tcPr>
            <w:tcW w:w="1283" w:type="dxa"/>
          </w:tcPr>
          <w:p w:rsidR="008916EE" w:rsidRPr="008916EE" w:rsidRDefault="008916EE" w:rsidP="003248D3">
            <w:pPr>
              <w:pStyle w:val="ListParagraph"/>
              <w:ind w:left="0"/>
              <w:jc w:val="center"/>
              <w:rPr>
                <w:bCs/>
                <w:sz w:val="36"/>
                <w:szCs w:val="36"/>
              </w:rPr>
            </w:pPr>
            <w:r w:rsidRPr="008916EE">
              <w:rPr>
                <w:bCs/>
                <w:sz w:val="36"/>
                <w:szCs w:val="36"/>
              </w:rPr>
              <w:t>2</w:t>
            </w:r>
          </w:p>
        </w:tc>
      </w:tr>
      <w:tr w:rsidR="008916EE" w:rsidRPr="008916EE" w:rsidTr="008916EE">
        <w:trPr>
          <w:trHeight w:val="750"/>
        </w:trPr>
        <w:tc>
          <w:tcPr>
            <w:tcW w:w="1047" w:type="dxa"/>
            <w:vMerge/>
          </w:tcPr>
          <w:p w:rsidR="008916EE" w:rsidRPr="008916EE" w:rsidRDefault="008916EE" w:rsidP="003248D3">
            <w:pPr>
              <w:rPr>
                <w:bCs/>
                <w:sz w:val="24"/>
                <w:szCs w:val="24"/>
              </w:rPr>
            </w:pPr>
          </w:p>
        </w:tc>
        <w:tc>
          <w:tcPr>
            <w:tcW w:w="5181" w:type="dxa"/>
            <w:vMerge/>
          </w:tcPr>
          <w:p w:rsidR="008916EE" w:rsidRPr="008916EE" w:rsidRDefault="008916EE" w:rsidP="003248D3">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Pr>
                <w:bCs/>
                <w:sz w:val="36"/>
                <w:szCs w:val="36"/>
              </w:rPr>
              <w:t>Don’t know/ Refuse</w:t>
            </w:r>
          </w:p>
        </w:tc>
        <w:tc>
          <w:tcPr>
            <w:tcW w:w="1283" w:type="dxa"/>
          </w:tcPr>
          <w:p w:rsidR="008916EE" w:rsidRPr="008916EE" w:rsidRDefault="008916EE" w:rsidP="003248D3">
            <w:pPr>
              <w:pStyle w:val="ListParagraph"/>
              <w:ind w:left="0"/>
              <w:jc w:val="center"/>
              <w:rPr>
                <w:bCs/>
                <w:sz w:val="36"/>
                <w:szCs w:val="36"/>
              </w:rPr>
            </w:pPr>
            <w:r>
              <w:rPr>
                <w:bCs/>
                <w:sz w:val="36"/>
                <w:szCs w:val="36"/>
              </w:rPr>
              <w:t>999</w:t>
            </w:r>
          </w:p>
        </w:tc>
      </w:tr>
      <w:tr w:rsidR="008916EE" w:rsidRPr="008916EE" w:rsidTr="008916EE">
        <w:trPr>
          <w:trHeight w:val="750"/>
        </w:trPr>
        <w:tc>
          <w:tcPr>
            <w:tcW w:w="1047" w:type="dxa"/>
            <w:vMerge w:val="restart"/>
          </w:tcPr>
          <w:p w:rsidR="008916EE" w:rsidRPr="008916EE" w:rsidRDefault="008916EE" w:rsidP="003248D3">
            <w:pPr>
              <w:rPr>
                <w:bCs/>
                <w:sz w:val="24"/>
                <w:szCs w:val="24"/>
              </w:rPr>
            </w:pPr>
            <w:r w:rsidRPr="008916EE">
              <w:rPr>
                <w:bCs/>
                <w:sz w:val="24"/>
                <w:szCs w:val="24"/>
              </w:rPr>
              <w:t>Count30</w:t>
            </w:r>
          </w:p>
        </w:tc>
        <w:tc>
          <w:tcPr>
            <w:tcW w:w="5181" w:type="dxa"/>
            <w:vMerge w:val="restart"/>
          </w:tcPr>
          <w:p w:rsidR="008916EE" w:rsidRPr="008916EE" w:rsidRDefault="008916EE" w:rsidP="00425B08">
            <w:pPr>
              <w:pStyle w:val="ListParagraph"/>
              <w:ind w:left="0"/>
              <w:rPr>
                <w:sz w:val="36"/>
                <w:szCs w:val="36"/>
              </w:rPr>
            </w:pPr>
            <w:r w:rsidRPr="008916EE">
              <w:rPr>
                <w:i/>
                <w:sz w:val="36"/>
                <w:szCs w:val="36"/>
              </w:rPr>
              <w:t>Put 30 rocks in front of the child.</w:t>
            </w:r>
            <w:r w:rsidRPr="008916EE">
              <w:rPr>
                <w:sz w:val="36"/>
                <w:szCs w:val="36"/>
              </w:rPr>
              <w:t xml:space="preserve"> </w:t>
            </w:r>
          </w:p>
          <w:p w:rsidR="008916EE" w:rsidRPr="008916EE" w:rsidRDefault="008916EE" w:rsidP="00425B08">
            <w:pPr>
              <w:pStyle w:val="ListParagraph"/>
              <w:ind w:left="0"/>
              <w:rPr>
                <w:sz w:val="36"/>
                <w:szCs w:val="36"/>
              </w:rPr>
            </w:pPr>
          </w:p>
          <w:p w:rsidR="008916EE" w:rsidRPr="008916EE" w:rsidRDefault="008916EE" w:rsidP="00425B08">
            <w:pPr>
              <w:pStyle w:val="ListParagraph"/>
              <w:ind w:left="0"/>
              <w:rPr>
                <w:sz w:val="36"/>
                <w:szCs w:val="36"/>
              </w:rPr>
            </w:pPr>
            <w:r w:rsidRPr="008916EE">
              <w:rPr>
                <w:b/>
                <w:bCs/>
                <w:sz w:val="36"/>
                <w:szCs w:val="36"/>
              </w:rPr>
              <w:t>SAY:</w:t>
            </w:r>
            <w:r w:rsidRPr="008916EE">
              <w:rPr>
                <w:sz w:val="36"/>
                <w:szCs w:val="36"/>
              </w:rPr>
              <w:t xml:space="preserve"> How many rocks are there? </w:t>
            </w:r>
          </w:p>
          <w:p w:rsidR="008916EE" w:rsidRPr="008916EE" w:rsidRDefault="008916EE" w:rsidP="00406799">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sidRPr="008916EE">
              <w:rPr>
                <w:bCs/>
                <w:sz w:val="36"/>
                <w:szCs w:val="36"/>
              </w:rPr>
              <w:t>Correct</w:t>
            </w:r>
          </w:p>
        </w:tc>
        <w:tc>
          <w:tcPr>
            <w:tcW w:w="1283" w:type="dxa"/>
          </w:tcPr>
          <w:p w:rsidR="008916EE" w:rsidRPr="008916EE" w:rsidRDefault="008916EE" w:rsidP="003248D3">
            <w:pPr>
              <w:pStyle w:val="ListParagraph"/>
              <w:ind w:left="0"/>
              <w:jc w:val="center"/>
              <w:rPr>
                <w:bCs/>
                <w:sz w:val="36"/>
                <w:szCs w:val="36"/>
              </w:rPr>
            </w:pPr>
            <w:r w:rsidRPr="008916EE">
              <w:rPr>
                <w:bCs/>
                <w:sz w:val="36"/>
                <w:szCs w:val="36"/>
              </w:rPr>
              <w:t>1</w:t>
            </w:r>
          </w:p>
        </w:tc>
      </w:tr>
      <w:tr w:rsidR="008916EE" w:rsidRPr="00F946F5" w:rsidTr="008916EE">
        <w:trPr>
          <w:trHeight w:val="750"/>
        </w:trPr>
        <w:tc>
          <w:tcPr>
            <w:tcW w:w="1047" w:type="dxa"/>
            <w:vMerge/>
          </w:tcPr>
          <w:p w:rsidR="008916EE" w:rsidRPr="008916EE" w:rsidRDefault="008916EE" w:rsidP="003248D3">
            <w:pPr>
              <w:rPr>
                <w:bCs/>
                <w:sz w:val="36"/>
                <w:szCs w:val="36"/>
              </w:rPr>
            </w:pPr>
          </w:p>
        </w:tc>
        <w:tc>
          <w:tcPr>
            <w:tcW w:w="5181" w:type="dxa"/>
            <w:vMerge/>
          </w:tcPr>
          <w:p w:rsidR="008916EE" w:rsidRPr="008916EE" w:rsidRDefault="008916EE" w:rsidP="00425B08">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sidRPr="008916EE">
              <w:rPr>
                <w:bCs/>
                <w:sz w:val="36"/>
                <w:szCs w:val="36"/>
              </w:rPr>
              <w:t>Incorrect</w:t>
            </w:r>
          </w:p>
        </w:tc>
        <w:tc>
          <w:tcPr>
            <w:tcW w:w="1283" w:type="dxa"/>
          </w:tcPr>
          <w:p w:rsidR="008916EE" w:rsidRPr="00F946F5" w:rsidRDefault="008916EE" w:rsidP="003248D3">
            <w:pPr>
              <w:pStyle w:val="ListParagraph"/>
              <w:ind w:left="0"/>
              <w:jc w:val="center"/>
              <w:rPr>
                <w:bCs/>
                <w:sz w:val="36"/>
                <w:szCs w:val="36"/>
              </w:rPr>
            </w:pPr>
            <w:r w:rsidRPr="008916EE">
              <w:rPr>
                <w:bCs/>
                <w:sz w:val="36"/>
                <w:szCs w:val="36"/>
              </w:rPr>
              <w:t>2</w:t>
            </w:r>
          </w:p>
        </w:tc>
      </w:tr>
      <w:tr w:rsidR="008916EE" w:rsidRPr="00F946F5" w:rsidTr="008916EE">
        <w:trPr>
          <w:trHeight w:val="750"/>
        </w:trPr>
        <w:tc>
          <w:tcPr>
            <w:tcW w:w="1047" w:type="dxa"/>
            <w:vMerge/>
          </w:tcPr>
          <w:p w:rsidR="008916EE" w:rsidRPr="008916EE" w:rsidRDefault="008916EE" w:rsidP="003248D3">
            <w:pPr>
              <w:rPr>
                <w:bCs/>
                <w:sz w:val="36"/>
                <w:szCs w:val="36"/>
              </w:rPr>
            </w:pPr>
          </w:p>
        </w:tc>
        <w:tc>
          <w:tcPr>
            <w:tcW w:w="5181" w:type="dxa"/>
            <w:vMerge/>
          </w:tcPr>
          <w:p w:rsidR="008916EE" w:rsidRPr="008916EE" w:rsidRDefault="008916EE" w:rsidP="00425B08">
            <w:pPr>
              <w:pStyle w:val="ListParagraph"/>
              <w:ind w:left="0"/>
              <w:rPr>
                <w:i/>
                <w:sz w:val="36"/>
                <w:szCs w:val="36"/>
              </w:rPr>
            </w:pPr>
          </w:p>
        </w:tc>
        <w:tc>
          <w:tcPr>
            <w:tcW w:w="2065" w:type="dxa"/>
          </w:tcPr>
          <w:p w:rsidR="008916EE" w:rsidRPr="008916EE" w:rsidRDefault="008916EE" w:rsidP="003248D3">
            <w:pPr>
              <w:pStyle w:val="ListParagraph"/>
              <w:ind w:left="0"/>
              <w:rPr>
                <w:bCs/>
                <w:sz w:val="36"/>
                <w:szCs w:val="36"/>
              </w:rPr>
            </w:pPr>
            <w:r>
              <w:rPr>
                <w:bCs/>
                <w:sz w:val="36"/>
                <w:szCs w:val="36"/>
              </w:rPr>
              <w:t>Don’t know/ Refuse</w:t>
            </w:r>
          </w:p>
        </w:tc>
        <w:tc>
          <w:tcPr>
            <w:tcW w:w="1283" w:type="dxa"/>
          </w:tcPr>
          <w:p w:rsidR="008916EE" w:rsidRPr="008916EE" w:rsidRDefault="008916EE" w:rsidP="003248D3">
            <w:pPr>
              <w:pStyle w:val="ListParagraph"/>
              <w:ind w:left="0"/>
              <w:jc w:val="center"/>
              <w:rPr>
                <w:bCs/>
                <w:sz w:val="36"/>
                <w:szCs w:val="36"/>
              </w:rPr>
            </w:pPr>
            <w:r>
              <w:rPr>
                <w:bCs/>
                <w:sz w:val="36"/>
                <w:szCs w:val="36"/>
              </w:rPr>
              <w:t>999</w:t>
            </w:r>
          </w:p>
        </w:tc>
      </w:tr>
    </w:tbl>
    <w:p w:rsidR="00B64583" w:rsidRPr="00F946F5" w:rsidRDefault="00B64583" w:rsidP="00B64583">
      <w:pPr>
        <w:pStyle w:val="ListParagraph"/>
        <w:spacing w:after="0" w:line="240" w:lineRule="auto"/>
        <w:ind w:left="0"/>
        <w:rPr>
          <w:b/>
          <w:bCs/>
          <w:sz w:val="36"/>
          <w:szCs w:val="36"/>
        </w:rPr>
      </w:pPr>
    </w:p>
    <w:p w:rsidR="00B64583" w:rsidRPr="008916EE" w:rsidRDefault="00071545" w:rsidP="00153395">
      <w:pPr>
        <w:rPr>
          <w:rFonts w:ascii="Arial" w:hAnsi="Arial" w:cs="Arial"/>
          <w:b/>
          <w:sz w:val="36"/>
          <w:szCs w:val="36"/>
          <w:u w:val="single"/>
        </w:rPr>
      </w:pPr>
      <w:r w:rsidRPr="008916EE">
        <w:rPr>
          <w:rFonts w:ascii="Arial" w:hAnsi="Arial" w:cs="Arial"/>
          <w:b/>
          <w:sz w:val="36"/>
          <w:szCs w:val="36"/>
          <w:u w:val="single"/>
        </w:rPr>
        <w:lastRenderedPageBreak/>
        <w:t>Grouping Game</w:t>
      </w:r>
    </w:p>
    <w:p w:rsidR="00071545" w:rsidRPr="008916EE" w:rsidRDefault="00071545" w:rsidP="00071545">
      <w:pPr>
        <w:rPr>
          <w:sz w:val="36"/>
          <w:szCs w:val="36"/>
        </w:rPr>
      </w:pPr>
      <w:r w:rsidRPr="008916EE">
        <w:rPr>
          <w:sz w:val="36"/>
          <w:szCs w:val="36"/>
        </w:rPr>
        <w:t xml:space="preserve">Materials: 20 rocks </w:t>
      </w:r>
    </w:p>
    <w:p w:rsidR="00406799" w:rsidRPr="008916EE" w:rsidRDefault="00071545" w:rsidP="00071545">
      <w:pPr>
        <w:rPr>
          <w:sz w:val="36"/>
          <w:szCs w:val="36"/>
        </w:rPr>
      </w:pPr>
      <w:r w:rsidRPr="008916EE">
        <w:rPr>
          <w:b/>
          <w:bCs/>
          <w:sz w:val="36"/>
          <w:szCs w:val="36"/>
        </w:rPr>
        <w:t>SAY: Look at me. I get 10 rocks</w:t>
      </w:r>
      <w:r w:rsidRPr="008916EE">
        <w:rPr>
          <w:sz w:val="36"/>
          <w:szCs w:val="36"/>
        </w:rPr>
        <w:t xml:space="preserve"> </w:t>
      </w:r>
      <w:r w:rsidRPr="008916EE">
        <w:rPr>
          <w:i/>
          <w:sz w:val="36"/>
          <w:szCs w:val="36"/>
        </w:rPr>
        <w:t>(pu</w:t>
      </w:r>
      <w:r w:rsidR="00406799" w:rsidRPr="008916EE">
        <w:rPr>
          <w:i/>
          <w:sz w:val="36"/>
          <w:szCs w:val="36"/>
        </w:rPr>
        <w:t>t them in a pile</w:t>
      </w:r>
      <w:r w:rsidRPr="008916EE">
        <w:rPr>
          <w:i/>
          <w:sz w:val="36"/>
          <w:szCs w:val="36"/>
        </w:rPr>
        <w:t>).</w:t>
      </w:r>
      <w:r w:rsidRPr="008916EE">
        <w:rPr>
          <w:sz w:val="36"/>
          <w:szCs w:val="36"/>
        </w:rPr>
        <w:t xml:space="preserve"> </w:t>
      </w:r>
      <w:r w:rsidRPr="008916EE">
        <w:rPr>
          <w:b/>
          <w:bCs/>
          <w:sz w:val="36"/>
          <w:szCs w:val="36"/>
        </w:rPr>
        <w:t>I am going to put them into groups of two. Like this.</w:t>
      </w:r>
      <w:r w:rsidRPr="008916EE">
        <w:rPr>
          <w:sz w:val="36"/>
          <w:szCs w:val="36"/>
        </w:rPr>
        <w:t xml:space="preserve"> </w:t>
      </w:r>
    </w:p>
    <w:p w:rsidR="00071545" w:rsidRPr="008916EE" w:rsidRDefault="00071545" w:rsidP="00071545">
      <w:pPr>
        <w:rPr>
          <w:i/>
          <w:sz w:val="36"/>
          <w:szCs w:val="36"/>
        </w:rPr>
      </w:pPr>
      <w:r w:rsidRPr="008916EE">
        <w:rPr>
          <w:i/>
          <w:sz w:val="36"/>
          <w:szCs w:val="36"/>
        </w:rPr>
        <w:t xml:space="preserve">(Put rocks in groups of two in a line – 5 groups of two. Leave them there for 10 seconds. Then pick them up and put them in a pile in front of the child.)  </w:t>
      </w:r>
    </w:p>
    <w:p w:rsidR="00071545" w:rsidRPr="008916EE" w:rsidRDefault="00071545" w:rsidP="00071545">
      <w:pPr>
        <w:rPr>
          <w:sz w:val="36"/>
          <w:szCs w:val="36"/>
        </w:rPr>
      </w:pPr>
      <w:r w:rsidRPr="008916EE">
        <w:rPr>
          <w:b/>
          <w:bCs/>
          <w:iCs/>
          <w:sz w:val="36"/>
          <w:szCs w:val="36"/>
        </w:rPr>
        <w:t>SAY:</w:t>
      </w:r>
      <w:r w:rsidRPr="008916EE">
        <w:rPr>
          <w:i/>
          <w:sz w:val="36"/>
          <w:szCs w:val="36"/>
        </w:rPr>
        <w:t xml:space="preserve"> </w:t>
      </w:r>
      <w:r w:rsidRPr="008916EE">
        <w:rPr>
          <w:b/>
          <w:bCs/>
          <w:sz w:val="36"/>
          <w:szCs w:val="36"/>
        </w:rPr>
        <w:t xml:space="preserve">Now you can come and put the rocks two </w:t>
      </w:r>
      <w:proofErr w:type="spellStart"/>
      <w:r w:rsidRPr="008916EE">
        <w:rPr>
          <w:b/>
          <w:bCs/>
          <w:sz w:val="36"/>
          <w:szCs w:val="36"/>
        </w:rPr>
        <w:t>two</w:t>
      </w:r>
      <w:proofErr w:type="spellEnd"/>
      <w:r w:rsidRPr="008916EE">
        <w:rPr>
          <w:b/>
          <w:bCs/>
          <w:sz w:val="36"/>
          <w:szCs w:val="36"/>
        </w:rPr>
        <w:t xml:space="preserve"> the same way I did it. </w:t>
      </w:r>
    </w:p>
    <w:tbl>
      <w:tblPr>
        <w:tblStyle w:val="TableGrid"/>
        <w:tblW w:w="0" w:type="auto"/>
        <w:tblLook w:val="04A0"/>
      </w:tblPr>
      <w:tblGrid>
        <w:gridCol w:w="959"/>
        <w:gridCol w:w="5425"/>
        <w:gridCol w:w="3192"/>
      </w:tblGrid>
      <w:tr w:rsidR="00071545" w:rsidRPr="008916EE" w:rsidTr="003248D3">
        <w:tc>
          <w:tcPr>
            <w:tcW w:w="959" w:type="dxa"/>
          </w:tcPr>
          <w:p w:rsidR="00071545" w:rsidRPr="008916EE" w:rsidRDefault="00071545" w:rsidP="003248D3">
            <w:pPr>
              <w:rPr>
                <w:sz w:val="24"/>
                <w:szCs w:val="24"/>
              </w:rPr>
            </w:pPr>
            <w:r w:rsidRPr="008916EE">
              <w:rPr>
                <w:sz w:val="24"/>
                <w:szCs w:val="24"/>
              </w:rPr>
              <w:t>CA25</w:t>
            </w:r>
          </w:p>
        </w:tc>
        <w:tc>
          <w:tcPr>
            <w:tcW w:w="5425" w:type="dxa"/>
          </w:tcPr>
          <w:p w:rsidR="00071545" w:rsidRPr="008916EE" w:rsidRDefault="00071545" w:rsidP="003248D3">
            <w:pPr>
              <w:rPr>
                <w:sz w:val="36"/>
                <w:szCs w:val="36"/>
              </w:rPr>
            </w:pPr>
            <w:r w:rsidRPr="008916EE">
              <w:rPr>
                <w:sz w:val="36"/>
                <w:szCs w:val="36"/>
              </w:rPr>
              <w:t>Write down the number of correct groups of 2 the child made.</w:t>
            </w:r>
          </w:p>
          <w:p w:rsidR="00406799" w:rsidRPr="008916EE" w:rsidRDefault="00406799" w:rsidP="003248D3">
            <w:pPr>
              <w:rPr>
                <w:sz w:val="36"/>
                <w:szCs w:val="36"/>
              </w:rPr>
            </w:pPr>
          </w:p>
        </w:tc>
        <w:tc>
          <w:tcPr>
            <w:tcW w:w="3192" w:type="dxa"/>
          </w:tcPr>
          <w:p w:rsidR="00071545" w:rsidRPr="008916EE" w:rsidRDefault="00071545" w:rsidP="003248D3">
            <w:pPr>
              <w:rPr>
                <w:sz w:val="36"/>
                <w:szCs w:val="36"/>
              </w:rPr>
            </w:pPr>
          </w:p>
        </w:tc>
      </w:tr>
    </w:tbl>
    <w:p w:rsidR="00071545" w:rsidRPr="008916EE" w:rsidRDefault="00071545" w:rsidP="00071545">
      <w:pPr>
        <w:spacing w:after="0" w:line="240" w:lineRule="auto"/>
        <w:rPr>
          <w:sz w:val="36"/>
          <w:szCs w:val="36"/>
        </w:rPr>
      </w:pPr>
    </w:p>
    <w:p w:rsidR="00071545" w:rsidRPr="008916EE" w:rsidRDefault="00071545" w:rsidP="00071545">
      <w:pPr>
        <w:pStyle w:val="ListParagraph"/>
        <w:ind w:left="0"/>
        <w:rPr>
          <w:sz w:val="36"/>
          <w:szCs w:val="36"/>
        </w:rPr>
      </w:pPr>
    </w:p>
    <w:p w:rsidR="00071545" w:rsidRPr="008916EE" w:rsidRDefault="00071545" w:rsidP="00071545">
      <w:pPr>
        <w:pStyle w:val="ListParagraph"/>
        <w:ind w:left="0"/>
        <w:rPr>
          <w:sz w:val="36"/>
          <w:szCs w:val="36"/>
        </w:rPr>
      </w:pPr>
      <w:r w:rsidRPr="008916EE">
        <w:rPr>
          <w:b/>
          <w:bCs/>
          <w:sz w:val="36"/>
          <w:szCs w:val="36"/>
        </w:rPr>
        <w:t xml:space="preserve">SAY: Let’s try it again. We just made groups of two. </w:t>
      </w:r>
      <w:r w:rsidR="00406799" w:rsidRPr="008916EE">
        <w:rPr>
          <w:b/>
          <w:bCs/>
          <w:sz w:val="36"/>
          <w:szCs w:val="36"/>
        </w:rPr>
        <w:t>Let’s</w:t>
      </w:r>
      <w:r w:rsidRPr="008916EE">
        <w:rPr>
          <w:b/>
          <w:bCs/>
          <w:sz w:val="36"/>
          <w:szCs w:val="36"/>
        </w:rPr>
        <w:t xml:space="preserve"> make groups of 3. I’ll give you some of the rocks</w:t>
      </w:r>
      <w:r w:rsidRPr="008916EE">
        <w:rPr>
          <w:sz w:val="36"/>
          <w:szCs w:val="36"/>
        </w:rPr>
        <w:t xml:space="preserve">. </w:t>
      </w:r>
      <w:r w:rsidRPr="008916EE">
        <w:rPr>
          <w:i/>
          <w:sz w:val="36"/>
          <w:szCs w:val="36"/>
        </w:rPr>
        <w:t>(Give child 5 more rocks so child has 15. Put them in a pile.).</w:t>
      </w:r>
      <w:r w:rsidRPr="008916EE">
        <w:rPr>
          <w:sz w:val="36"/>
          <w:szCs w:val="36"/>
        </w:rPr>
        <w:t xml:space="preserve"> </w:t>
      </w:r>
    </w:p>
    <w:p w:rsidR="00071545" w:rsidRPr="008916EE" w:rsidRDefault="00071545" w:rsidP="00071545">
      <w:pPr>
        <w:pStyle w:val="ListParagraph"/>
        <w:ind w:left="0"/>
        <w:rPr>
          <w:sz w:val="36"/>
          <w:szCs w:val="36"/>
        </w:rPr>
      </w:pPr>
    </w:p>
    <w:p w:rsidR="00071545" w:rsidRPr="008916EE" w:rsidRDefault="00071545" w:rsidP="00071545">
      <w:pPr>
        <w:pStyle w:val="ListParagraph"/>
        <w:ind w:left="0"/>
        <w:rPr>
          <w:i/>
          <w:sz w:val="36"/>
          <w:szCs w:val="36"/>
        </w:rPr>
      </w:pPr>
      <w:r w:rsidRPr="008916EE">
        <w:rPr>
          <w:b/>
          <w:bCs/>
          <w:sz w:val="36"/>
          <w:szCs w:val="36"/>
        </w:rPr>
        <w:t xml:space="preserve">SAY: Instead of making groups of two, this time put the rocks 3, 3 into groups. </w:t>
      </w:r>
      <w:r w:rsidRPr="008916EE">
        <w:rPr>
          <w:b/>
          <w:bCs/>
          <w:iCs/>
          <w:sz w:val="36"/>
          <w:szCs w:val="36"/>
        </w:rPr>
        <w:t>Show me how many groups of 3 you can make.</w:t>
      </w:r>
      <w:r w:rsidRPr="008916EE">
        <w:rPr>
          <w:i/>
          <w:sz w:val="36"/>
          <w:szCs w:val="36"/>
        </w:rPr>
        <w:t xml:space="preserve"> (Do NOT show the child how to do this.) </w:t>
      </w:r>
    </w:p>
    <w:tbl>
      <w:tblPr>
        <w:tblStyle w:val="TableGrid"/>
        <w:tblW w:w="0" w:type="auto"/>
        <w:tblLook w:val="04A0"/>
      </w:tblPr>
      <w:tblGrid>
        <w:gridCol w:w="959"/>
        <w:gridCol w:w="5425"/>
        <w:gridCol w:w="3192"/>
      </w:tblGrid>
      <w:tr w:rsidR="00071545" w:rsidRPr="008916EE" w:rsidTr="003248D3">
        <w:tc>
          <w:tcPr>
            <w:tcW w:w="959" w:type="dxa"/>
          </w:tcPr>
          <w:p w:rsidR="00071545" w:rsidRPr="004C699F" w:rsidRDefault="00071545" w:rsidP="003248D3">
            <w:pPr>
              <w:rPr>
                <w:sz w:val="24"/>
                <w:szCs w:val="24"/>
              </w:rPr>
            </w:pPr>
            <w:r w:rsidRPr="004C699F">
              <w:rPr>
                <w:sz w:val="24"/>
                <w:szCs w:val="24"/>
              </w:rPr>
              <w:t>CA26</w:t>
            </w:r>
          </w:p>
        </w:tc>
        <w:tc>
          <w:tcPr>
            <w:tcW w:w="5425" w:type="dxa"/>
          </w:tcPr>
          <w:p w:rsidR="00071545" w:rsidRDefault="00071545" w:rsidP="003248D3">
            <w:pPr>
              <w:rPr>
                <w:sz w:val="36"/>
                <w:szCs w:val="36"/>
              </w:rPr>
            </w:pPr>
            <w:r w:rsidRPr="008916EE">
              <w:rPr>
                <w:sz w:val="36"/>
                <w:szCs w:val="36"/>
              </w:rPr>
              <w:t>Write down the number of correct groups of 3 the child made.</w:t>
            </w:r>
          </w:p>
          <w:p w:rsidR="004C699F" w:rsidRPr="008916EE" w:rsidRDefault="004C699F" w:rsidP="003248D3">
            <w:pPr>
              <w:rPr>
                <w:sz w:val="36"/>
                <w:szCs w:val="36"/>
              </w:rPr>
            </w:pPr>
          </w:p>
        </w:tc>
        <w:tc>
          <w:tcPr>
            <w:tcW w:w="3192" w:type="dxa"/>
          </w:tcPr>
          <w:p w:rsidR="00071545" w:rsidRPr="008916EE" w:rsidRDefault="00071545" w:rsidP="003248D3">
            <w:pPr>
              <w:rPr>
                <w:sz w:val="36"/>
                <w:szCs w:val="36"/>
              </w:rPr>
            </w:pPr>
          </w:p>
        </w:tc>
      </w:tr>
    </w:tbl>
    <w:p w:rsidR="004C699F" w:rsidRDefault="00565769" w:rsidP="00153395">
      <w:pPr>
        <w:rPr>
          <w:rFonts w:ascii="Arial" w:hAnsi="Arial" w:cs="Arial"/>
          <w:b/>
          <w:sz w:val="36"/>
          <w:szCs w:val="36"/>
          <w:u w:val="single"/>
        </w:rPr>
      </w:pPr>
      <w:r w:rsidRPr="008916EE">
        <w:rPr>
          <w:rFonts w:ascii="Arial" w:hAnsi="Arial" w:cs="Arial"/>
          <w:b/>
          <w:sz w:val="36"/>
          <w:szCs w:val="36"/>
          <w:u w:val="single"/>
        </w:rPr>
        <w:lastRenderedPageBreak/>
        <w:t>NAMING</w:t>
      </w:r>
    </w:p>
    <w:p w:rsidR="003044E0" w:rsidRPr="008916EE" w:rsidRDefault="004C699F" w:rsidP="00153395">
      <w:pPr>
        <w:rPr>
          <w:rFonts w:ascii="Arial" w:hAnsi="Arial" w:cs="Arial"/>
          <w:sz w:val="36"/>
          <w:szCs w:val="36"/>
        </w:rPr>
      </w:pPr>
      <w:r>
        <w:rPr>
          <w:rFonts w:ascii="Arial" w:hAnsi="Arial" w:cs="Arial"/>
          <w:sz w:val="36"/>
          <w:szCs w:val="36"/>
        </w:rPr>
        <w:t xml:space="preserve">Materials: </w:t>
      </w:r>
      <w:r w:rsidR="00235D1D" w:rsidRPr="008916EE">
        <w:rPr>
          <w:rFonts w:ascii="Arial" w:hAnsi="Arial" w:cs="Arial"/>
          <w:sz w:val="36"/>
          <w:szCs w:val="36"/>
        </w:rPr>
        <w:t>Stopwatch, Paper</w:t>
      </w:r>
    </w:p>
    <w:p w:rsidR="00D304AA" w:rsidRPr="008916EE" w:rsidRDefault="00EE2C93" w:rsidP="00843BA2">
      <w:pPr>
        <w:rPr>
          <w:rFonts w:ascii="Arial" w:hAnsi="Arial" w:cs="Arial"/>
          <w:b/>
          <w:sz w:val="36"/>
          <w:szCs w:val="36"/>
        </w:rPr>
      </w:pPr>
      <w:r>
        <w:rPr>
          <w:rFonts w:ascii="Arial" w:hAnsi="Arial" w:cs="Arial"/>
          <w:b/>
          <w:sz w:val="36"/>
          <w:szCs w:val="36"/>
        </w:rPr>
        <w:t xml:space="preserve">SAY TO CHILD: </w:t>
      </w:r>
      <w:r w:rsidR="00816A13" w:rsidRPr="008916EE">
        <w:rPr>
          <w:rFonts w:ascii="Arial" w:hAnsi="Arial" w:cs="Arial"/>
          <w:b/>
          <w:sz w:val="36"/>
          <w:szCs w:val="36"/>
        </w:rPr>
        <w:t>We are going to play a fun</w:t>
      </w:r>
      <w:r w:rsidR="00042686" w:rsidRPr="008916EE">
        <w:rPr>
          <w:rFonts w:ascii="Arial" w:hAnsi="Arial" w:cs="Arial"/>
          <w:b/>
          <w:sz w:val="36"/>
          <w:szCs w:val="36"/>
        </w:rPr>
        <w:t xml:space="preserve">ning </w:t>
      </w:r>
      <w:r w:rsidR="00816A13" w:rsidRPr="008916EE">
        <w:rPr>
          <w:rFonts w:ascii="Arial" w:hAnsi="Arial" w:cs="Arial"/>
          <w:b/>
          <w:sz w:val="36"/>
          <w:szCs w:val="36"/>
        </w:rPr>
        <w:t xml:space="preserve">naming game! In this game, you </w:t>
      </w:r>
      <w:r w:rsidR="006C2115" w:rsidRPr="008916EE">
        <w:rPr>
          <w:rFonts w:ascii="Arial" w:hAnsi="Arial" w:cs="Arial"/>
          <w:b/>
          <w:sz w:val="36"/>
          <w:szCs w:val="36"/>
        </w:rPr>
        <w:t xml:space="preserve">will </w:t>
      </w:r>
      <w:r w:rsidR="00816A13" w:rsidRPr="008916EE">
        <w:rPr>
          <w:rFonts w:ascii="Arial" w:hAnsi="Arial" w:cs="Arial"/>
          <w:b/>
          <w:sz w:val="36"/>
          <w:szCs w:val="36"/>
        </w:rPr>
        <w:t xml:space="preserve">name </w:t>
      </w:r>
      <w:r w:rsidR="006C2115" w:rsidRPr="008916EE">
        <w:rPr>
          <w:rFonts w:ascii="Arial" w:hAnsi="Arial" w:cs="Arial"/>
          <w:b/>
          <w:sz w:val="36"/>
          <w:szCs w:val="36"/>
        </w:rPr>
        <w:t>plenty thing that you know</w:t>
      </w:r>
      <w:r w:rsidR="00816A13" w:rsidRPr="008916EE">
        <w:rPr>
          <w:rFonts w:ascii="Arial" w:hAnsi="Arial" w:cs="Arial"/>
          <w:b/>
          <w:sz w:val="36"/>
          <w:szCs w:val="36"/>
        </w:rPr>
        <w:t xml:space="preserve"> quick </w:t>
      </w:r>
      <w:proofErr w:type="spellStart"/>
      <w:r w:rsidR="006C2115" w:rsidRPr="008916EE">
        <w:rPr>
          <w:rFonts w:ascii="Arial" w:hAnsi="Arial" w:cs="Arial"/>
          <w:b/>
          <w:sz w:val="36"/>
          <w:szCs w:val="36"/>
        </w:rPr>
        <w:t>quick</w:t>
      </w:r>
      <w:proofErr w:type="spellEnd"/>
      <w:r w:rsidR="006C2115" w:rsidRPr="008916EE">
        <w:rPr>
          <w:rFonts w:ascii="Arial" w:hAnsi="Arial" w:cs="Arial"/>
          <w:b/>
          <w:sz w:val="36"/>
          <w:szCs w:val="36"/>
        </w:rPr>
        <w:t xml:space="preserve"> </w:t>
      </w:r>
      <w:r w:rsidR="00816A13" w:rsidRPr="008916EE">
        <w:rPr>
          <w:rFonts w:ascii="Arial" w:hAnsi="Arial" w:cs="Arial"/>
          <w:b/>
          <w:sz w:val="36"/>
          <w:szCs w:val="36"/>
        </w:rPr>
        <w:t xml:space="preserve">you </w:t>
      </w:r>
      <w:r w:rsidR="00B27425" w:rsidRPr="008916EE">
        <w:rPr>
          <w:rFonts w:ascii="Arial" w:hAnsi="Arial" w:cs="Arial"/>
          <w:b/>
          <w:sz w:val="36"/>
          <w:szCs w:val="36"/>
        </w:rPr>
        <w:t>hear</w:t>
      </w:r>
      <w:r w:rsidR="004C699F">
        <w:rPr>
          <w:rFonts w:ascii="Arial" w:hAnsi="Arial" w:cs="Arial"/>
          <w:b/>
          <w:sz w:val="36"/>
          <w:szCs w:val="36"/>
        </w:rPr>
        <w:t>?</w:t>
      </w:r>
      <w:r w:rsidR="00816A13" w:rsidRPr="008916EE">
        <w:rPr>
          <w:rFonts w:ascii="Arial" w:hAnsi="Arial" w:cs="Arial"/>
          <w:b/>
          <w:sz w:val="36"/>
          <w:szCs w:val="36"/>
        </w:rPr>
        <w:t xml:space="preserve"> Let’s practice!</w:t>
      </w:r>
    </w:p>
    <w:tbl>
      <w:tblPr>
        <w:tblStyle w:val="TableGrid"/>
        <w:tblW w:w="0" w:type="auto"/>
        <w:tblLook w:val="04A0"/>
      </w:tblPr>
      <w:tblGrid>
        <w:gridCol w:w="1710"/>
        <w:gridCol w:w="4594"/>
        <w:gridCol w:w="2298"/>
        <w:gridCol w:w="974"/>
      </w:tblGrid>
      <w:tr w:rsidR="004C699F" w:rsidRPr="008916EE" w:rsidTr="004C699F">
        <w:tc>
          <w:tcPr>
            <w:tcW w:w="1710" w:type="dxa"/>
            <w:vMerge w:val="restart"/>
          </w:tcPr>
          <w:p w:rsidR="004C699F" w:rsidRPr="004C699F" w:rsidRDefault="004C699F" w:rsidP="00D304AA">
            <w:pPr>
              <w:rPr>
                <w:rFonts w:ascii="Arial" w:hAnsi="Arial" w:cs="Arial"/>
                <w:sz w:val="24"/>
                <w:szCs w:val="24"/>
              </w:rPr>
            </w:pPr>
            <w:r w:rsidRPr="004C699F">
              <w:rPr>
                <w:rFonts w:ascii="Arial" w:hAnsi="Arial" w:cs="Arial"/>
                <w:sz w:val="24"/>
                <w:szCs w:val="24"/>
              </w:rPr>
              <w:t>NAMEPRAC1</w:t>
            </w:r>
          </w:p>
        </w:tc>
        <w:tc>
          <w:tcPr>
            <w:tcW w:w="4791" w:type="dxa"/>
            <w:vMerge w:val="restart"/>
          </w:tcPr>
          <w:p w:rsidR="004C699F" w:rsidRPr="008916EE" w:rsidRDefault="004C699F" w:rsidP="00D304AA">
            <w:pPr>
              <w:rPr>
                <w:rFonts w:ascii="Arial" w:hAnsi="Arial" w:cs="Arial"/>
                <w:sz w:val="36"/>
                <w:szCs w:val="36"/>
              </w:rPr>
            </w:pPr>
            <w:r w:rsidRPr="008916EE">
              <w:rPr>
                <w:rFonts w:ascii="Arial" w:hAnsi="Arial" w:cs="Arial"/>
                <w:sz w:val="36"/>
                <w:szCs w:val="36"/>
              </w:rPr>
              <w:t xml:space="preserve"> Call one person name that you know.</w:t>
            </w:r>
          </w:p>
          <w:p w:rsidR="004C699F" w:rsidRPr="008916EE" w:rsidRDefault="004C699F" w:rsidP="00816A13">
            <w:pPr>
              <w:rPr>
                <w:rFonts w:ascii="Arial" w:hAnsi="Arial" w:cs="Arial"/>
                <w:sz w:val="36"/>
                <w:szCs w:val="36"/>
              </w:rPr>
            </w:pPr>
            <w:r w:rsidRPr="008916EE">
              <w:rPr>
                <w:rFonts w:ascii="Arial" w:hAnsi="Arial" w:cs="Arial"/>
                <w:sz w:val="36"/>
                <w:szCs w:val="36"/>
              </w:rPr>
              <w:t>[</w:t>
            </w:r>
            <w:r w:rsidRPr="008916EE">
              <w:rPr>
                <w:rFonts w:ascii="Arial" w:hAnsi="Arial" w:cs="Arial"/>
                <w:i/>
                <w:iCs/>
                <w:sz w:val="36"/>
                <w:szCs w:val="36"/>
              </w:rPr>
              <w:t>Correct answer: name of any person (name or can be title, like “mom” or “teacher”</w:t>
            </w:r>
            <w:r w:rsidRPr="008916EE">
              <w:rPr>
                <w:rFonts w:ascii="Arial" w:hAnsi="Arial" w:cs="Arial"/>
                <w:sz w:val="36"/>
                <w:szCs w:val="36"/>
              </w:rPr>
              <w:t>]</w:t>
            </w:r>
          </w:p>
        </w:tc>
        <w:tc>
          <w:tcPr>
            <w:tcW w:w="2090" w:type="dxa"/>
          </w:tcPr>
          <w:p w:rsidR="004C699F" w:rsidRPr="008916EE" w:rsidRDefault="004C699F" w:rsidP="00D304AA">
            <w:pPr>
              <w:rPr>
                <w:rFonts w:ascii="Arial" w:hAnsi="Arial" w:cs="Arial"/>
                <w:sz w:val="36"/>
                <w:szCs w:val="36"/>
                <w:u w:val="single"/>
              </w:rPr>
            </w:pPr>
            <w:r w:rsidRPr="008916EE">
              <w:rPr>
                <w:rFonts w:ascii="Arial" w:hAnsi="Arial" w:cs="Arial"/>
                <w:sz w:val="36"/>
                <w:szCs w:val="36"/>
              </w:rPr>
              <w:t xml:space="preserve">Correct </w:t>
            </w:r>
          </w:p>
          <w:p w:rsidR="004C699F" w:rsidRPr="008916EE" w:rsidRDefault="004C699F" w:rsidP="00D304AA">
            <w:pPr>
              <w:rPr>
                <w:rFonts w:ascii="Arial" w:hAnsi="Arial" w:cs="Arial"/>
                <w:sz w:val="36"/>
                <w:szCs w:val="36"/>
              </w:rPr>
            </w:pPr>
          </w:p>
        </w:tc>
        <w:tc>
          <w:tcPr>
            <w:tcW w:w="985" w:type="dxa"/>
          </w:tcPr>
          <w:p w:rsidR="004C699F" w:rsidRPr="008916EE" w:rsidRDefault="004C699F" w:rsidP="00D304AA">
            <w:pPr>
              <w:jc w:val="center"/>
              <w:rPr>
                <w:rFonts w:ascii="Arial" w:hAnsi="Arial" w:cs="Arial"/>
                <w:sz w:val="36"/>
                <w:szCs w:val="36"/>
              </w:rPr>
            </w:pPr>
            <w:r w:rsidRPr="008916EE">
              <w:rPr>
                <w:rFonts w:ascii="Arial" w:hAnsi="Arial" w:cs="Arial"/>
                <w:sz w:val="36"/>
                <w:szCs w:val="36"/>
              </w:rPr>
              <w:t>1</w:t>
            </w:r>
          </w:p>
        </w:tc>
      </w:tr>
      <w:tr w:rsidR="004C699F" w:rsidRPr="008916EE" w:rsidTr="004C699F">
        <w:tc>
          <w:tcPr>
            <w:tcW w:w="1710" w:type="dxa"/>
            <w:vMerge/>
          </w:tcPr>
          <w:p w:rsidR="004C699F" w:rsidRPr="008916EE" w:rsidRDefault="004C699F" w:rsidP="00D304AA">
            <w:pPr>
              <w:rPr>
                <w:rFonts w:ascii="Arial" w:hAnsi="Arial" w:cs="Arial"/>
                <w:sz w:val="36"/>
                <w:szCs w:val="36"/>
              </w:rPr>
            </w:pPr>
          </w:p>
        </w:tc>
        <w:tc>
          <w:tcPr>
            <w:tcW w:w="4791" w:type="dxa"/>
            <w:vMerge/>
          </w:tcPr>
          <w:p w:rsidR="004C699F" w:rsidRPr="008916EE" w:rsidRDefault="004C699F" w:rsidP="00D304AA">
            <w:pPr>
              <w:rPr>
                <w:rFonts w:ascii="Arial" w:hAnsi="Arial" w:cs="Arial"/>
                <w:sz w:val="36"/>
                <w:szCs w:val="36"/>
              </w:rPr>
            </w:pPr>
          </w:p>
        </w:tc>
        <w:tc>
          <w:tcPr>
            <w:tcW w:w="2090" w:type="dxa"/>
          </w:tcPr>
          <w:p w:rsidR="004C699F" w:rsidRPr="008916EE" w:rsidRDefault="004C699F" w:rsidP="00D304AA">
            <w:pPr>
              <w:rPr>
                <w:rFonts w:ascii="Arial" w:hAnsi="Arial" w:cs="Arial"/>
                <w:sz w:val="36"/>
                <w:szCs w:val="36"/>
              </w:rPr>
            </w:pPr>
            <w:r w:rsidRPr="008916EE">
              <w:rPr>
                <w:rFonts w:ascii="Arial" w:hAnsi="Arial" w:cs="Arial"/>
                <w:sz w:val="36"/>
                <w:szCs w:val="36"/>
              </w:rPr>
              <w:t xml:space="preserve">Incorrect </w:t>
            </w:r>
          </w:p>
          <w:p w:rsidR="004C699F" w:rsidRPr="008916EE" w:rsidRDefault="004C699F" w:rsidP="00D304AA">
            <w:pPr>
              <w:rPr>
                <w:rFonts w:ascii="Arial" w:hAnsi="Arial" w:cs="Arial"/>
                <w:sz w:val="36"/>
                <w:szCs w:val="36"/>
              </w:rPr>
            </w:pPr>
          </w:p>
        </w:tc>
        <w:tc>
          <w:tcPr>
            <w:tcW w:w="985" w:type="dxa"/>
          </w:tcPr>
          <w:p w:rsidR="004C699F" w:rsidRPr="008916EE" w:rsidRDefault="004C699F" w:rsidP="00D304AA">
            <w:pPr>
              <w:jc w:val="center"/>
              <w:rPr>
                <w:rFonts w:ascii="Arial" w:hAnsi="Arial" w:cs="Arial"/>
                <w:sz w:val="36"/>
                <w:szCs w:val="36"/>
              </w:rPr>
            </w:pPr>
            <w:r w:rsidRPr="008916EE">
              <w:rPr>
                <w:rFonts w:ascii="Arial" w:hAnsi="Arial" w:cs="Arial"/>
                <w:sz w:val="36"/>
                <w:szCs w:val="36"/>
              </w:rPr>
              <w:t>2</w:t>
            </w:r>
          </w:p>
        </w:tc>
      </w:tr>
      <w:tr w:rsidR="004C699F" w:rsidRPr="008916EE" w:rsidTr="004C699F">
        <w:tc>
          <w:tcPr>
            <w:tcW w:w="1710" w:type="dxa"/>
            <w:vMerge/>
          </w:tcPr>
          <w:p w:rsidR="004C699F" w:rsidRPr="008916EE" w:rsidRDefault="004C699F" w:rsidP="00D304AA">
            <w:pPr>
              <w:rPr>
                <w:rFonts w:ascii="Arial" w:hAnsi="Arial" w:cs="Arial"/>
                <w:sz w:val="36"/>
                <w:szCs w:val="36"/>
              </w:rPr>
            </w:pPr>
          </w:p>
        </w:tc>
        <w:tc>
          <w:tcPr>
            <w:tcW w:w="4791" w:type="dxa"/>
            <w:vMerge/>
          </w:tcPr>
          <w:p w:rsidR="004C699F" w:rsidRPr="008916EE" w:rsidRDefault="004C699F" w:rsidP="00D304AA">
            <w:pPr>
              <w:rPr>
                <w:rFonts w:ascii="Arial" w:hAnsi="Arial" w:cs="Arial"/>
                <w:sz w:val="36"/>
                <w:szCs w:val="36"/>
              </w:rPr>
            </w:pPr>
          </w:p>
        </w:tc>
        <w:tc>
          <w:tcPr>
            <w:tcW w:w="2090" w:type="dxa"/>
          </w:tcPr>
          <w:p w:rsidR="004C699F" w:rsidRPr="008916EE" w:rsidRDefault="004C699F" w:rsidP="004C699F">
            <w:pPr>
              <w:rPr>
                <w:rFonts w:ascii="Arial" w:hAnsi="Arial" w:cs="Arial"/>
                <w:sz w:val="36"/>
                <w:szCs w:val="36"/>
              </w:rPr>
            </w:pPr>
            <w:r w:rsidRPr="008916EE">
              <w:rPr>
                <w:rFonts w:ascii="Arial" w:hAnsi="Arial" w:cs="Arial"/>
                <w:sz w:val="36"/>
                <w:szCs w:val="36"/>
              </w:rPr>
              <w:t>D</w:t>
            </w:r>
            <w:r>
              <w:rPr>
                <w:rFonts w:ascii="Arial" w:hAnsi="Arial" w:cs="Arial"/>
                <w:sz w:val="36"/>
                <w:szCs w:val="36"/>
              </w:rPr>
              <w:t>on’t know</w:t>
            </w:r>
            <w:r w:rsidRPr="008916EE">
              <w:rPr>
                <w:rFonts w:ascii="Arial" w:hAnsi="Arial" w:cs="Arial"/>
                <w:sz w:val="36"/>
                <w:szCs w:val="36"/>
              </w:rPr>
              <w:t xml:space="preserve">/Refuse </w:t>
            </w:r>
          </w:p>
        </w:tc>
        <w:tc>
          <w:tcPr>
            <w:tcW w:w="985" w:type="dxa"/>
          </w:tcPr>
          <w:p w:rsidR="004C699F" w:rsidRPr="008916EE" w:rsidRDefault="004C699F" w:rsidP="00D304AA">
            <w:pPr>
              <w:jc w:val="center"/>
              <w:rPr>
                <w:rFonts w:ascii="Arial" w:hAnsi="Arial" w:cs="Arial"/>
                <w:sz w:val="36"/>
                <w:szCs w:val="36"/>
              </w:rPr>
            </w:pPr>
            <w:r w:rsidRPr="008916EE">
              <w:rPr>
                <w:rFonts w:ascii="Arial" w:hAnsi="Arial" w:cs="Arial"/>
                <w:sz w:val="36"/>
                <w:szCs w:val="36"/>
              </w:rPr>
              <w:t>999</w:t>
            </w:r>
          </w:p>
        </w:tc>
      </w:tr>
    </w:tbl>
    <w:p w:rsidR="00D304AA" w:rsidRPr="00EE2C93" w:rsidRDefault="004C699F" w:rsidP="00843BA2">
      <w:pPr>
        <w:rPr>
          <w:rFonts w:ascii="Arial" w:hAnsi="Arial" w:cs="Arial"/>
          <w:i/>
          <w:sz w:val="32"/>
          <w:szCs w:val="32"/>
        </w:rPr>
      </w:pPr>
      <w:r w:rsidRPr="00EE2C93">
        <w:rPr>
          <w:rFonts w:ascii="Arial" w:hAnsi="Arial" w:cs="Arial"/>
          <w:i/>
          <w:sz w:val="32"/>
          <w:szCs w:val="32"/>
        </w:rPr>
        <w:t>(</w:t>
      </w:r>
      <w:r w:rsidR="004A3F46" w:rsidRPr="00EE2C93">
        <w:rPr>
          <w:rFonts w:ascii="Arial" w:hAnsi="Arial" w:cs="Arial"/>
          <w:i/>
          <w:sz w:val="32"/>
          <w:szCs w:val="32"/>
        </w:rPr>
        <w:t>This is practice, so t</w:t>
      </w:r>
      <w:r w:rsidR="00235D1D" w:rsidRPr="00EE2C93">
        <w:rPr>
          <w:rFonts w:ascii="Arial" w:hAnsi="Arial" w:cs="Arial"/>
          <w:i/>
          <w:sz w:val="32"/>
          <w:szCs w:val="32"/>
        </w:rPr>
        <w:t xml:space="preserve">each </w:t>
      </w:r>
      <w:r w:rsidR="00263AD3" w:rsidRPr="00EE2C93">
        <w:rPr>
          <w:rFonts w:ascii="Arial" w:hAnsi="Arial" w:cs="Arial"/>
          <w:i/>
          <w:sz w:val="32"/>
          <w:szCs w:val="32"/>
        </w:rPr>
        <w:t>the child. Give them examples until they understand.</w:t>
      </w:r>
      <w:r w:rsidRPr="00EE2C93">
        <w:rPr>
          <w:rFonts w:ascii="Arial" w:hAnsi="Arial" w:cs="Arial"/>
          <w:i/>
          <w:sz w:val="32"/>
          <w:szCs w:val="32"/>
        </w:rPr>
        <w:t>)</w:t>
      </w:r>
    </w:p>
    <w:p w:rsidR="00EE2C93" w:rsidRPr="00EE2C93" w:rsidRDefault="00EE2C93" w:rsidP="00843BA2">
      <w:pPr>
        <w:rPr>
          <w:rFonts w:ascii="Arial" w:hAnsi="Arial" w:cs="Arial"/>
          <w:b/>
          <w:sz w:val="32"/>
          <w:szCs w:val="32"/>
          <w:u w:val="single"/>
        </w:rPr>
      </w:pPr>
      <w:r w:rsidRPr="00EE2C93">
        <w:rPr>
          <w:rFonts w:ascii="Arial" w:hAnsi="Arial" w:cs="Arial"/>
          <w:b/>
          <w:sz w:val="32"/>
          <w:szCs w:val="32"/>
          <w:u w:val="single"/>
        </w:rPr>
        <w:t>SET THE STOPWATCH FOR 1 MINUTE</w:t>
      </w:r>
    </w:p>
    <w:tbl>
      <w:tblPr>
        <w:tblStyle w:val="TableGrid"/>
        <w:tblW w:w="0" w:type="auto"/>
        <w:tblLook w:val="04A0"/>
      </w:tblPr>
      <w:tblGrid>
        <w:gridCol w:w="1430"/>
        <w:gridCol w:w="5102"/>
        <w:gridCol w:w="3044"/>
      </w:tblGrid>
      <w:tr w:rsidR="00263AD3" w:rsidRPr="00F946F5" w:rsidTr="004C699F">
        <w:trPr>
          <w:trHeight w:val="5120"/>
        </w:trPr>
        <w:tc>
          <w:tcPr>
            <w:tcW w:w="1430" w:type="dxa"/>
          </w:tcPr>
          <w:p w:rsidR="00263AD3" w:rsidRPr="004C699F" w:rsidRDefault="00263AD3" w:rsidP="00D304AA">
            <w:pPr>
              <w:rPr>
                <w:rFonts w:ascii="Arial" w:hAnsi="Arial" w:cs="Arial"/>
                <w:sz w:val="24"/>
                <w:szCs w:val="24"/>
              </w:rPr>
            </w:pPr>
            <w:r w:rsidRPr="004C699F">
              <w:rPr>
                <w:rFonts w:ascii="Arial" w:hAnsi="Arial" w:cs="Arial"/>
                <w:sz w:val="24"/>
                <w:szCs w:val="24"/>
              </w:rPr>
              <w:t>PRACNUM</w:t>
            </w:r>
          </w:p>
        </w:tc>
        <w:tc>
          <w:tcPr>
            <w:tcW w:w="5102" w:type="dxa"/>
          </w:tcPr>
          <w:p w:rsidR="00263AD3" w:rsidRPr="004C699F" w:rsidRDefault="00263AD3" w:rsidP="004C699F">
            <w:pPr>
              <w:spacing w:after="200" w:line="276" w:lineRule="auto"/>
              <w:rPr>
                <w:rFonts w:ascii="Arial" w:hAnsi="Arial" w:cs="Arial"/>
                <w:sz w:val="36"/>
                <w:szCs w:val="36"/>
              </w:rPr>
            </w:pPr>
            <w:r w:rsidRPr="004C699F">
              <w:rPr>
                <w:rFonts w:ascii="Arial" w:hAnsi="Arial" w:cs="Arial"/>
                <w:sz w:val="36"/>
                <w:szCs w:val="36"/>
              </w:rPr>
              <w:t xml:space="preserve">Now I want you to tell me the names of plenty people you know. Keep calling the name them quick </w:t>
            </w:r>
            <w:proofErr w:type="spellStart"/>
            <w:r w:rsidRPr="004C699F">
              <w:rPr>
                <w:rFonts w:ascii="Arial" w:hAnsi="Arial" w:cs="Arial"/>
                <w:sz w:val="36"/>
                <w:szCs w:val="36"/>
              </w:rPr>
              <w:t>quick</w:t>
            </w:r>
            <w:proofErr w:type="spellEnd"/>
            <w:r w:rsidRPr="004C699F">
              <w:rPr>
                <w:rFonts w:ascii="Arial" w:hAnsi="Arial" w:cs="Arial"/>
                <w:sz w:val="36"/>
                <w:szCs w:val="36"/>
              </w:rPr>
              <w:t xml:space="preserve"> for me! When you </w:t>
            </w:r>
            <w:r w:rsidR="004C699F">
              <w:rPr>
                <w:rFonts w:ascii="Arial" w:hAnsi="Arial" w:cs="Arial"/>
                <w:sz w:val="36"/>
                <w:szCs w:val="36"/>
              </w:rPr>
              <w:t>finish</w:t>
            </w:r>
            <w:r w:rsidRPr="004C699F">
              <w:rPr>
                <w:rFonts w:ascii="Arial" w:hAnsi="Arial" w:cs="Arial"/>
                <w:sz w:val="36"/>
                <w:szCs w:val="36"/>
              </w:rPr>
              <w:t>, put your hands up like this (put hands in the air)!</w:t>
            </w:r>
          </w:p>
        </w:tc>
        <w:tc>
          <w:tcPr>
            <w:tcW w:w="3044" w:type="dxa"/>
          </w:tcPr>
          <w:p w:rsidR="00263AD3" w:rsidRPr="00F946F5" w:rsidRDefault="00263AD3" w:rsidP="00B27425">
            <w:pPr>
              <w:rPr>
                <w:rFonts w:ascii="Arial" w:hAnsi="Arial" w:cs="Arial"/>
                <w:sz w:val="36"/>
                <w:szCs w:val="36"/>
              </w:rPr>
            </w:pPr>
            <w:r w:rsidRPr="00F946F5">
              <w:rPr>
                <w:rFonts w:ascii="Arial" w:hAnsi="Arial" w:cs="Arial"/>
                <w:sz w:val="36"/>
                <w:szCs w:val="36"/>
              </w:rPr>
              <w:t xml:space="preserve">Number Correct: </w:t>
            </w:r>
          </w:p>
          <w:p w:rsidR="00263AD3" w:rsidRDefault="00112138" w:rsidP="00B27425">
            <w:pPr>
              <w:rPr>
                <w:rFonts w:ascii="Arial" w:hAnsi="Arial" w:cs="Arial"/>
                <w:sz w:val="36"/>
                <w:szCs w:val="36"/>
              </w:rPr>
            </w:pPr>
            <w:r>
              <w:rPr>
                <w:rFonts w:ascii="Arial" w:hAnsi="Arial" w:cs="Arial"/>
                <w:noProof/>
                <w:sz w:val="36"/>
                <w:szCs w:val="36"/>
              </w:rPr>
              <w:pict>
                <v:rect id="Rectangle 2" o:spid="_x0000_s1031" style="position:absolute;margin-left:6.4pt;margin-top:8.5pt;width:122.25pt;height:55.05pt;z-index:251664384;visibility:visible;v-text-anchor:middle" wrapcoords="-129 -164 -129 21436 21729 21436 21729 -164 -129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" filled="f" strokecolor="#4579b8 [3044]">
                  <v:shadow on="t" opacity="22937f" origin=",.5" offset="0,.63889mm"/>
                  <w10:wrap type="through"/>
                </v:rect>
              </w:pict>
            </w:r>
            <w:r w:rsidR="004C699F">
              <w:rPr>
                <w:rFonts w:ascii="Arial" w:hAnsi="Arial" w:cs="Arial"/>
                <w:sz w:val="36"/>
                <w:szCs w:val="36"/>
              </w:rPr>
              <w:t>Number Incorrect:</w:t>
            </w:r>
          </w:p>
          <w:p w:rsidR="004C699F" w:rsidRPr="00F946F5" w:rsidRDefault="00112138" w:rsidP="00B27425">
            <w:pPr>
              <w:rPr>
                <w:rFonts w:ascii="Arial" w:hAnsi="Arial" w:cs="Arial"/>
                <w:sz w:val="36"/>
                <w:szCs w:val="36"/>
              </w:rPr>
            </w:pPr>
            <w:r>
              <w:rPr>
                <w:rFonts w:ascii="Arial" w:hAnsi="Arial" w:cs="Arial"/>
                <w:noProof/>
                <w:sz w:val="36"/>
                <w:szCs w:val="36"/>
              </w:rPr>
              <w:pict>
                <v:rect id="Rectangle 1" o:spid="_x0000_s1035" style="position:absolute;margin-left:6.4pt;margin-top:7.6pt;width:122.25pt;height:63.75pt;z-index:251684864;visibility:visible;v-text-anchor:middle" wrapcoords="-129 -164 -129 21436 21729 21436 21729 -164 -129 -1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" filled="f" strokecolor="#4579b8 [3044]">
                  <v:shadow on="t" opacity="22937f" origin=",.5" offset="0,.63889mm"/>
                  <w10:wrap type="through"/>
                </v:rect>
              </w:pict>
            </w:r>
          </w:p>
        </w:tc>
      </w:tr>
    </w:tbl>
    <w:p w:rsidR="002A2472" w:rsidRPr="004C699F" w:rsidRDefault="00EE2E4E" w:rsidP="00143595">
      <w:pPr>
        <w:rPr>
          <w:rFonts w:ascii="Arial" w:hAnsi="Arial" w:cs="Arial"/>
          <w:i/>
          <w:sz w:val="36"/>
          <w:szCs w:val="36"/>
        </w:rPr>
      </w:pPr>
      <w:r w:rsidRPr="004C699F">
        <w:rPr>
          <w:rFonts w:ascii="Arial" w:hAnsi="Arial" w:cs="Arial"/>
          <w:b/>
          <w:sz w:val="36"/>
          <w:szCs w:val="36"/>
        </w:rPr>
        <w:lastRenderedPageBreak/>
        <w:t>MEAT</w:t>
      </w:r>
      <w:r w:rsidR="00153395" w:rsidRPr="004C699F">
        <w:rPr>
          <w:rFonts w:ascii="Arial" w:hAnsi="Arial" w:cs="Arial"/>
          <w:b/>
          <w:sz w:val="36"/>
          <w:szCs w:val="36"/>
        </w:rPr>
        <w:t xml:space="preserve"> GAME</w:t>
      </w:r>
      <w:r w:rsidR="004A3F46" w:rsidRPr="004C699F">
        <w:rPr>
          <w:rFonts w:ascii="Arial" w:hAnsi="Arial" w:cs="Arial"/>
          <w:i/>
          <w:sz w:val="36"/>
          <w:szCs w:val="36"/>
        </w:rPr>
        <w:t xml:space="preserve">: </w:t>
      </w:r>
      <w:r w:rsidRPr="004C699F">
        <w:rPr>
          <w:rFonts w:ascii="Arial" w:hAnsi="Arial" w:cs="Arial"/>
          <w:sz w:val="36"/>
          <w:szCs w:val="36"/>
        </w:rPr>
        <w:t>Let’s play the game again! This time</w:t>
      </w:r>
      <w:r w:rsidR="00143595" w:rsidRPr="004C699F">
        <w:rPr>
          <w:rFonts w:ascii="Arial" w:hAnsi="Arial" w:cs="Arial"/>
          <w:sz w:val="36"/>
          <w:szCs w:val="36"/>
        </w:rPr>
        <w:t xml:space="preserve"> </w:t>
      </w:r>
      <w:proofErr w:type="gramStart"/>
      <w:r w:rsidRPr="004C699F">
        <w:rPr>
          <w:rFonts w:ascii="Arial" w:hAnsi="Arial" w:cs="Arial"/>
          <w:sz w:val="36"/>
          <w:szCs w:val="36"/>
        </w:rPr>
        <w:t>w</w:t>
      </w:r>
      <w:r w:rsidR="003D0B08" w:rsidRPr="004C699F">
        <w:rPr>
          <w:rFonts w:ascii="Arial" w:hAnsi="Arial" w:cs="Arial"/>
          <w:sz w:val="36"/>
          <w:szCs w:val="36"/>
        </w:rPr>
        <w:t xml:space="preserve">e </w:t>
      </w:r>
      <w:r w:rsidR="00FC3CEB">
        <w:rPr>
          <w:rFonts w:ascii="Arial" w:hAnsi="Arial" w:cs="Arial"/>
          <w:sz w:val="36"/>
          <w:szCs w:val="36"/>
        </w:rPr>
        <w:t>c</w:t>
      </w:r>
      <w:r w:rsidR="003E6C98" w:rsidRPr="004C699F">
        <w:rPr>
          <w:rFonts w:ascii="Arial" w:hAnsi="Arial" w:cs="Arial"/>
          <w:sz w:val="36"/>
          <w:szCs w:val="36"/>
        </w:rPr>
        <w:t>oming</w:t>
      </w:r>
      <w:proofErr w:type="gramEnd"/>
      <w:r w:rsidR="003E6C98" w:rsidRPr="004C699F">
        <w:rPr>
          <w:rFonts w:ascii="Arial" w:hAnsi="Arial" w:cs="Arial"/>
          <w:sz w:val="36"/>
          <w:szCs w:val="36"/>
        </w:rPr>
        <w:t xml:space="preserve"> to do</w:t>
      </w:r>
      <w:r w:rsidR="00FD6102" w:rsidRPr="004C699F">
        <w:rPr>
          <w:rFonts w:ascii="Arial" w:hAnsi="Arial" w:cs="Arial"/>
          <w:sz w:val="36"/>
          <w:szCs w:val="36"/>
        </w:rPr>
        <w:t xml:space="preserve"> </w:t>
      </w:r>
      <w:r w:rsidR="00367096" w:rsidRPr="004C699F">
        <w:rPr>
          <w:rFonts w:ascii="Arial" w:hAnsi="Arial" w:cs="Arial"/>
          <w:sz w:val="36"/>
          <w:szCs w:val="36"/>
        </w:rPr>
        <w:t xml:space="preserve">meat </w:t>
      </w:r>
      <w:r w:rsidR="00FD6102" w:rsidRPr="004C699F">
        <w:rPr>
          <w:rFonts w:ascii="Arial" w:hAnsi="Arial" w:cs="Arial"/>
          <w:sz w:val="36"/>
          <w:szCs w:val="36"/>
        </w:rPr>
        <w:t xml:space="preserve">game. </w:t>
      </w:r>
    </w:p>
    <w:tbl>
      <w:tblPr>
        <w:tblStyle w:val="TableGrid"/>
        <w:tblW w:w="0" w:type="auto"/>
        <w:tblLook w:val="04A0"/>
      </w:tblPr>
      <w:tblGrid>
        <w:gridCol w:w="1443"/>
        <w:gridCol w:w="4435"/>
        <w:gridCol w:w="2298"/>
        <w:gridCol w:w="1400"/>
      </w:tblGrid>
      <w:tr w:rsidR="004C699F" w:rsidRPr="004C699F" w:rsidTr="004C699F">
        <w:tc>
          <w:tcPr>
            <w:tcW w:w="1443" w:type="dxa"/>
            <w:vMerge w:val="restart"/>
          </w:tcPr>
          <w:p w:rsidR="004C699F" w:rsidRPr="004C699F" w:rsidRDefault="004C699F" w:rsidP="00B32DC2">
            <w:pPr>
              <w:rPr>
                <w:rFonts w:ascii="Arial" w:hAnsi="Arial" w:cs="Arial"/>
                <w:sz w:val="24"/>
                <w:szCs w:val="24"/>
              </w:rPr>
            </w:pPr>
            <w:r w:rsidRPr="004C699F">
              <w:rPr>
                <w:rFonts w:ascii="Arial" w:hAnsi="Arial" w:cs="Arial"/>
                <w:sz w:val="24"/>
                <w:szCs w:val="24"/>
              </w:rPr>
              <w:t>QMEAT (ORIGINAL CA28)</w:t>
            </w:r>
          </w:p>
        </w:tc>
        <w:tc>
          <w:tcPr>
            <w:tcW w:w="4435" w:type="dxa"/>
            <w:vMerge w:val="restart"/>
          </w:tcPr>
          <w:p w:rsidR="004C699F" w:rsidRPr="004C699F" w:rsidRDefault="004C699F" w:rsidP="00B32DC2">
            <w:pPr>
              <w:rPr>
                <w:rFonts w:ascii="Arial" w:hAnsi="Arial" w:cs="Arial"/>
                <w:sz w:val="36"/>
                <w:szCs w:val="36"/>
              </w:rPr>
            </w:pPr>
            <w:r w:rsidRPr="004C699F">
              <w:rPr>
                <w:rFonts w:ascii="Arial" w:hAnsi="Arial" w:cs="Arial"/>
                <w:sz w:val="36"/>
                <w:szCs w:val="36"/>
              </w:rPr>
              <w:t>Tell me the name of one meat that you know.</w:t>
            </w:r>
          </w:p>
          <w:p w:rsidR="004C699F" w:rsidRPr="004C699F" w:rsidRDefault="004C699F" w:rsidP="003D0B08">
            <w:pPr>
              <w:rPr>
                <w:rFonts w:ascii="Arial" w:hAnsi="Arial" w:cs="Arial"/>
                <w:sz w:val="36"/>
                <w:szCs w:val="36"/>
              </w:rPr>
            </w:pPr>
            <w:r w:rsidRPr="004C699F">
              <w:rPr>
                <w:rFonts w:ascii="Arial" w:hAnsi="Arial" w:cs="Arial"/>
                <w:sz w:val="36"/>
                <w:szCs w:val="36"/>
              </w:rPr>
              <w:t>[</w:t>
            </w:r>
            <w:r w:rsidRPr="004C699F">
              <w:rPr>
                <w:rFonts w:ascii="Arial" w:hAnsi="Arial" w:cs="Arial"/>
                <w:i/>
                <w:iCs/>
                <w:sz w:val="36"/>
                <w:szCs w:val="36"/>
              </w:rPr>
              <w:t>Correct answer: name of any meat]</w:t>
            </w:r>
          </w:p>
        </w:tc>
        <w:tc>
          <w:tcPr>
            <w:tcW w:w="2298" w:type="dxa"/>
          </w:tcPr>
          <w:p w:rsidR="004C699F" w:rsidRPr="004C699F" w:rsidRDefault="004C699F" w:rsidP="00B32DC2">
            <w:pPr>
              <w:rPr>
                <w:rFonts w:ascii="Arial" w:hAnsi="Arial" w:cs="Arial"/>
                <w:sz w:val="36"/>
                <w:szCs w:val="36"/>
              </w:rPr>
            </w:pPr>
            <w:r w:rsidRPr="004C699F">
              <w:rPr>
                <w:rFonts w:ascii="Arial" w:hAnsi="Arial" w:cs="Arial"/>
                <w:sz w:val="36"/>
                <w:szCs w:val="36"/>
              </w:rPr>
              <w:t>Correct</w:t>
            </w:r>
          </w:p>
          <w:p w:rsidR="004C699F" w:rsidRPr="004C699F" w:rsidRDefault="004C699F" w:rsidP="00B32DC2">
            <w:pPr>
              <w:rPr>
                <w:rFonts w:ascii="Arial" w:hAnsi="Arial" w:cs="Arial"/>
                <w:sz w:val="36"/>
                <w:szCs w:val="36"/>
              </w:rPr>
            </w:pPr>
          </w:p>
        </w:tc>
        <w:tc>
          <w:tcPr>
            <w:tcW w:w="1400" w:type="dxa"/>
          </w:tcPr>
          <w:p w:rsidR="004C699F" w:rsidRPr="004C699F" w:rsidRDefault="004C699F" w:rsidP="00B32DC2">
            <w:pPr>
              <w:jc w:val="center"/>
              <w:rPr>
                <w:rFonts w:ascii="Arial" w:hAnsi="Arial" w:cs="Arial"/>
                <w:sz w:val="36"/>
                <w:szCs w:val="36"/>
              </w:rPr>
            </w:pPr>
            <w:r w:rsidRPr="004C699F">
              <w:rPr>
                <w:rFonts w:ascii="Arial" w:hAnsi="Arial" w:cs="Arial"/>
                <w:sz w:val="36"/>
                <w:szCs w:val="36"/>
              </w:rPr>
              <w:t>1</w:t>
            </w:r>
          </w:p>
        </w:tc>
      </w:tr>
      <w:tr w:rsidR="004C699F" w:rsidRPr="004C699F" w:rsidTr="004C699F">
        <w:tc>
          <w:tcPr>
            <w:tcW w:w="1443" w:type="dxa"/>
            <w:vMerge/>
          </w:tcPr>
          <w:p w:rsidR="004C699F" w:rsidRPr="004C699F" w:rsidRDefault="004C699F" w:rsidP="00B32DC2">
            <w:pPr>
              <w:rPr>
                <w:rFonts w:ascii="Arial" w:hAnsi="Arial" w:cs="Arial"/>
                <w:sz w:val="36"/>
                <w:szCs w:val="36"/>
              </w:rPr>
            </w:pPr>
          </w:p>
        </w:tc>
        <w:tc>
          <w:tcPr>
            <w:tcW w:w="4435" w:type="dxa"/>
            <w:vMerge/>
          </w:tcPr>
          <w:p w:rsidR="004C699F" w:rsidRPr="004C699F" w:rsidRDefault="004C699F" w:rsidP="00B32DC2">
            <w:pPr>
              <w:rPr>
                <w:rFonts w:ascii="Arial" w:hAnsi="Arial" w:cs="Arial"/>
                <w:sz w:val="36"/>
                <w:szCs w:val="36"/>
              </w:rPr>
            </w:pPr>
          </w:p>
        </w:tc>
        <w:tc>
          <w:tcPr>
            <w:tcW w:w="2298" w:type="dxa"/>
          </w:tcPr>
          <w:p w:rsidR="004C699F" w:rsidRPr="004C699F" w:rsidRDefault="004C699F" w:rsidP="00B32DC2">
            <w:pPr>
              <w:rPr>
                <w:rFonts w:ascii="Arial" w:hAnsi="Arial" w:cs="Arial"/>
                <w:sz w:val="36"/>
                <w:szCs w:val="36"/>
              </w:rPr>
            </w:pPr>
            <w:r w:rsidRPr="004C699F">
              <w:rPr>
                <w:rFonts w:ascii="Arial" w:hAnsi="Arial" w:cs="Arial"/>
                <w:sz w:val="36"/>
                <w:szCs w:val="36"/>
              </w:rPr>
              <w:t>Incorrect</w:t>
            </w:r>
          </w:p>
          <w:p w:rsidR="004C699F" w:rsidRPr="004C699F" w:rsidRDefault="004C699F" w:rsidP="00B32DC2">
            <w:pPr>
              <w:rPr>
                <w:rFonts w:ascii="Arial" w:hAnsi="Arial" w:cs="Arial"/>
                <w:sz w:val="36"/>
                <w:szCs w:val="36"/>
              </w:rPr>
            </w:pPr>
          </w:p>
        </w:tc>
        <w:tc>
          <w:tcPr>
            <w:tcW w:w="1400" w:type="dxa"/>
          </w:tcPr>
          <w:p w:rsidR="004C699F" w:rsidRPr="004C699F" w:rsidRDefault="004C699F" w:rsidP="00B32DC2">
            <w:pPr>
              <w:jc w:val="center"/>
              <w:rPr>
                <w:rFonts w:ascii="Arial" w:hAnsi="Arial" w:cs="Arial"/>
                <w:sz w:val="36"/>
                <w:szCs w:val="36"/>
              </w:rPr>
            </w:pPr>
            <w:r w:rsidRPr="004C699F">
              <w:rPr>
                <w:rFonts w:ascii="Arial" w:hAnsi="Arial" w:cs="Arial"/>
                <w:sz w:val="36"/>
                <w:szCs w:val="36"/>
              </w:rPr>
              <w:t>2</w:t>
            </w:r>
          </w:p>
        </w:tc>
      </w:tr>
      <w:tr w:rsidR="004C699F" w:rsidRPr="004C699F" w:rsidTr="004C699F">
        <w:tc>
          <w:tcPr>
            <w:tcW w:w="1443" w:type="dxa"/>
            <w:vMerge/>
          </w:tcPr>
          <w:p w:rsidR="004C699F" w:rsidRPr="004C699F" w:rsidRDefault="004C699F" w:rsidP="00B32DC2">
            <w:pPr>
              <w:rPr>
                <w:rFonts w:ascii="Arial" w:hAnsi="Arial" w:cs="Arial"/>
                <w:sz w:val="36"/>
                <w:szCs w:val="36"/>
              </w:rPr>
            </w:pPr>
          </w:p>
        </w:tc>
        <w:tc>
          <w:tcPr>
            <w:tcW w:w="4435" w:type="dxa"/>
            <w:vMerge/>
          </w:tcPr>
          <w:p w:rsidR="004C699F" w:rsidRPr="004C699F" w:rsidRDefault="004C699F" w:rsidP="00B32DC2">
            <w:pPr>
              <w:rPr>
                <w:rFonts w:ascii="Arial" w:hAnsi="Arial" w:cs="Arial"/>
                <w:sz w:val="36"/>
                <w:szCs w:val="36"/>
              </w:rPr>
            </w:pPr>
          </w:p>
        </w:tc>
        <w:tc>
          <w:tcPr>
            <w:tcW w:w="2298" w:type="dxa"/>
          </w:tcPr>
          <w:p w:rsidR="004C699F" w:rsidRPr="004C699F" w:rsidRDefault="004C699F" w:rsidP="00B32DC2">
            <w:pPr>
              <w:rPr>
                <w:rFonts w:ascii="Arial" w:hAnsi="Arial" w:cs="Arial"/>
                <w:sz w:val="36"/>
                <w:szCs w:val="36"/>
              </w:rPr>
            </w:pPr>
            <w:r>
              <w:rPr>
                <w:rFonts w:ascii="Arial" w:hAnsi="Arial" w:cs="Arial"/>
                <w:sz w:val="36"/>
                <w:szCs w:val="36"/>
              </w:rPr>
              <w:t>Don’t know</w:t>
            </w:r>
            <w:r w:rsidRPr="004C699F">
              <w:rPr>
                <w:rFonts w:ascii="Arial" w:hAnsi="Arial" w:cs="Arial"/>
                <w:sz w:val="36"/>
                <w:szCs w:val="36"/>
              </w:rPr>
              <w:t>/Refuse</w:t>
            </w:r>
          </w:p>
        </w:tc>
        <w:tc>
          <w:tcPr>
            <w:tcW w:w="1400" w:type="dxa"/>
          </w:tcPr>
          <w:p w:rsidR="004C699F" w:rsidRPr="004C699F" w:rsidRDefault="004C699F" w:rsidP="00B32DC2">
            <w:pPr>
              <w:jc w:val="center"/>
              <w:rPr>
                <w:rFonts w:ascii="Arial" w:hAnsi="Arial" w:cs="Arial"/>
                <w:sz w:val="36"/>
                <w:szCs w:val="36"/>
              </w:rPr>
            </w:pPr>
            <w:r w:rsidRPr="004C699F">
              <w:rPr>
                <w:rFonts w:ascii="Arial" w:hAnsi="Arial" w:cs="Arial"/>
                <w:sz w:val="36"/>
                <w:szCs w:val="36"/>
              </w:rPr>
              <w:t>999</w:t>
            </w:r>
          </w:p>
        </w:tc>
      </w:tr>
    </w:tbl>
    <w:p w:rsidR="00EE2C93" w:rsidRDefault="00EE2C93" w:rsidP="004A3F46">
      <w:pPr>
        <w:rPr>
          <w:rFonts w:ascii="Arial" w:hAnsi="Arial" w:cs="Arial"/>
          <w:sz w:val="32"/>
          <w:szCs w:val="32"/>
          <w:u w:val="single"/>
        </w:rPr>
      </w:pPr>
    </w:p>
    <w:p w:rsidR="00EE2C93" w:rsidRPr="00EE2C93" w:rsidRDefault="00EE2C93" w:rsidP="004A3F46">
      <w:pPr>
        <w:rPr>
          <w:rFonts w:ascii="Arial" w:hAnsi="Arial" w:cs="Arial"/>
          <w:b/>
          <w:sz w:val="32"/>
          <w:szCs w:val="32"/>
          <w:u w:val="single"/>
        </w:rPr>
      </w:pPr>
      <w:r w:rsidRPr="00EE2C93">
        <w:rPr>
          <w:rFonts w:ascii="Arial" w:hAnsi="Arial" w:cs="Arial"/>
          <w:b/>
          <w:sz w:val="32"/>
          <w:szCs w:val="32"/>
          <w:u w:val="single"/>
        </w:rPr>
        <w:t>SET THE STOPWATCH FOR 1 MINUTE.</w:t>
      </w:r>
    </w:p>
    <w:tbl>
      <w:tblPr>
        <w:tblStyle w:val="TableGrid"/>
        <w:tblW w:w="9666" w:type="dxa"/>
        <w:tblInd w:w="18" w:type="dxa"/>
        <w:tblLook w:val="04A0"/>
      </w:tblPr>
      <w:tblGrid>
        <w:gridCol w:w="1443"/>
        <w:gridCol w:w="5287"/>
        <w:gridCol w:w="2936"/>
      </w:tblGrid>
      <w:tr w:rsidR="00791C0C" w:rsidRPr="00F946F5" w:rsidTr="004C699F">
        <w:trPr>
          <w:trHeight w:val="4670"/>
        </w:trPr>
        <w:tc>
          <w:tcPr>
            <w:tcW w:w="1443" w:type="dxa"/>
          </w:tcPr>
          <w:p w:rsidR="00791C0C" w:rsidRPr="004C699F" w:rsidRDefault="00791C0C" w:rsidP="00B32DC2">
            <w:pPr>
              <w:rPr>
                <w:rFonts w:ascii="Arial" w:hAnsi="Arial" w:cs="Arial"/>
                <w:sz w:val="24"/>
                <w:szCs w:val="24"/>
              </w:rPr>
            </w:pPr>
            <w:r w:rsidRPr="004C699F">
              <w:rPr>
                <w:rFonts w:ascii="Arial" w:hAnsi="Arial" w:cs="Arial"/>
                <w:sz w:val="24"/>
                <w:szCs w:val="24"/>
              </w:rPr>
              <w:t>MEATNUM (ORIGINAL CA29)</w:t>
            </w:r>
          </w:p>
        </w:tc>
        <w:tc>
          <w:tcPr>
            <w:tcW w:w="5287" w:type="dxa"/>
          </w:tcPr>
          <w:p w:rsidR="00791C0C" w:rsidRPr="004C699F" w:rsidRDefault="004A3F46" w:rsidP="004C699F">
            <w:pPr>
              <w:rPr>
                <w:rFonts w:ascii="Arial" w:hAnsi="Arial" w:cs="Arial"/>
                <w:sz w:val="36"/>
                <w:szCs w:val="36"/>
              </w:rPr>
            </w:pPr>
            <w:r w:rsidRPr="004C699F">
              <w:rPr>
                <w:rFonts w:ascii="Arial" w:hAnsi="Arial" w:cs="Arial"/>
                <w:sz w:val="36"/>
                <w:szCs w:val="36"/>
              </w:rPr>
              <w:t>Now</w:t>
            </w:r>
            <w:r w:rsidR="00791C0C" w:rsidRPr="004C699F">
              <w:rPr>
                <w:rFonts w:ascii="Arial" w:hAnsi="Arial" w:cs="Arial"/>
                <w:sz w:val="36"/>
                <w:szCs w:val="36"/>
              </w:rPr>
              <w:t xml:space="preserve"> I want you to call me the names of plenty meats you can think of. Keep </w:t>
            </w:r>
            <w:r w:rsidR="004C699F">
              <w:rPr>
                <w:rFonts w:ascii="Arial" w:hAnsi="Arial" w:cs="Arial"/>
                <w:sz w:val="36"/>
                <w:szCs w:val="36"/>
              </w:rPr>
              <w:t>calling</w:t>
            </w:r>
            <w:r w:rsidR="00791C0C" w:rsidRPr="004C699F">
              <w:rPr>
                <w:rFonts w:ascii="Arial" w:hAnsi="Arial" w:cs="Arial"/>
                <w:sz w:val="36"/>
                <w:szCs w:val="36"/>
              </w:rPr>
              <w:t xml:space="preserve"> them quick </w:t>
            </w:r>
            <w:proofErr w:type="spellStart"/>
            <w:r w:rsidR="00791C0C" w:rsidRPr="004C699F">
              <w:rPr>
                <w:rFonts w:ascii="Arial" w:hAnsi="Arial" w:cs="Arial"/>
                <w:sz w:val="36"/>
                <w:szCs w:val="36"/>
              </w:rPr>
              <w:t>quick</w:t>
            </w:r>
            <w:proofErr w:type="spellEnd"/>
            <w:r w:rsidRPr="004C699F">
              <w:rPr>
                <w:rFonts w:ascii="Arial" w:hAnsi="Arial" w:cs="Arial"/>
                <w:sz w:val="36"/>
                <w:szCs w:val="36"/>
              </w:rPr>
              <w:t>! When you finish, put your hands in the air!</w:t>
            </w:r>
          </w:p>
        </w:tc>
        <w:tc>
          <w:tcPr>
            <w:tcW w:w="2936" w:type="dxa"/>
          </w:tcPr>
          <w:p w:rsidR="004A3F46" w:rsidRPr="004C699F" w:rsidRDefault="00791C0C" w:rsidP="004A3F46">
            <w:pPr>
              <w:rPr>
                <w:rFonts w:ascii="Arial" w:hAnsi="Arial" w:cs="Arial"/>
                <w:sz w:val="36"/>
                <w:szCs w:val="36"/>
              </w:rPr>
            </w:pPr>
            <w:r w:rsidRPr="004C699F">
              <w:rPr>
                <w:rFonts w:ascii="Arial" w:hAnsi="Arial" w:cs="Arial"/>
                <w:sz w:val="36"/>
                <w:szCs w:val="36"/>
              </w:rPr>
              <w:t>Number Correct</w:t>
            </w:r>
            <w:r w:rsidR="004A3F46" w:rsidRPr="004C699F">
              <w:rPr>
                <w:rFonts w:ascii="Arial" w:hAnsi="Arial" w:cs="Arial"/>
                <w:sz w:val="36"/>
                <w:szCs w:val="36"/>
              </w:rPr>
              <w:t>:</w:t>
            </w:r>
          </w:p>
          <w:p w:rsidR="004A3F46" w:rsidRPr="004C699F" w:rsidRDefault="00112138" w:rsidP="004A3F46">
            <w:pPr>
              <w:rPr>
                <w:rFonts w:ascii="Arial" w:hAnsi="Arial" w:cs="Arial"/>
                <w:sz w:val="36"/>
                <w:szCs w:val="36"/>
              </w:rPr>
            </w:pPr>
            <w:r>
              <w:rPr>
                <w:rFonts w:ascii="Arial" w:hAnsi="Arial" w:cs="Arial"/>
                <w:noProof/>
                <w:sz w:val="36"/>
                <w:szCs w:val="36"/>
              </w:rPr>
              <w:pict>
                <v:rect id="Rectangle 3" o:spid="_x0000_s1030" style="position:absolute;margin-left:13.6pt;margin-top:4.4pt;width:108pt;height:58.4pt;z-index:251668480;visibility:visible;mso-width-relative:margin;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" filled="f" strokecolor="#4579b8 [3044]">
                  <v:shadow on="t" opacity="22937f" origin=",.5" offset="0,.63889mm"/>
                  <w10:wrap type="through"/>
                </v:rect>
              </w:pict>
            </w:r>
          </w:p>
          <w:p w:rsidR="004A3F46" w:rsidRPr="004C699F" w:rsidRDefault="004A3F46" w:rsidP="004A3F46">
            <w:pPr>
              <w:rPr>
                <w:rFonts w:ascii="Arial" w:hAnsi="Arial" w:cs="Arial"/>
                <w:sz w:val="36"/>
                <w:szCs w:val="36"/>
              </w:rPr>
            </w:pPr>
          </w:p>
          <w:p w:rsidR="00791C0C" w:rsidRPr="004C699F" w:rsidRDefault="00112138" w:rsidP="008648CF">
            <w:pPr>
              <w:rPr>
                <w:rFonts w:ascii="Arial" w:hAnsi="Arial" w:cs="Arial"/>
                <w:sz w:val="36"/>
                <w:szCs w:val="36"/>
              </w:rPr>
            </w:pPr>
            <w:r>
              <w:rPr>
                <w:rFonts w:ascii="Arial" w:hAnsi="Arial" w:cs="Arial"/>
                <w:noProof/>
                <w:sz w:val="36"/>
                <w:szCs w:val="36"/>
              </w:rPr>
              <w:pict>
                <v:rect id="Rectangle 6" o:spid="_x0000_s1029" style="position:absolute;margin-left:13.6pt;margin-top:53.8pt;width:108pt;height:45pt;z-index:251672576;visibility:visible;mso-width-relative:margin;mso-height-relative:margin;v-text-anchor:middle" wrapcoords="-150 -360 -150 21240 21750 21240 21750 -360 -15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" filled="f" strokecolor="#4579b8 [3044]">
                  <v:shadow on="t" opacity="22937f" origin=",.5" offset="0,.63889mm"/>
                  <w10:wrap type="through"/>
                </v:rect>
              </w:pict>
            </w:r>
            <w:r w:rsidR="004A3F46" w:rsidRPr="004C699F">
              <w:rPr>
                <w:rFonts w:ascii="Arial" w:hAnsi="Arial" w:cs="Arial"/>
                <w:sz w:val="36"/>
                <w:szCs w:val="36"/>
              </w:rPr>
              <w:t>Number Incorrect:</w:t>
            </w:r>
            <w:r w:rsidR="00791C0C" w:rsidRPr="004C699F">
              <w:rPr>
                <w:rFonts w:ascii="Arial" w:hAnsi="Arial" w:cs="Arial"/>
                <w:sz w:val="36"/>
                <w:szCs w:val="36"/>
              </w:rPr>
              <w:t xml:space="preserve"> </w:t>
            </w:r>
          </w:p>
        </w:tc>
      </w:tr>
    </w:tbl>
    <w:p w:rsidR="004C699F" w:rsidRDefault="004C699F" w:rsidP="003E6C98">
      <w:pPr>
        <w:rPr>
          <w:rFonts w:ascii="Arial" w:hAnsi="Arial" w:cs="Arial"/>
          <w:b/>
          <w:sz w:val="36"/>
          <w:szCs w:val="36"/>
          <w:highlight w:val="green"/>
        </w:rPr>
      </w:pPr>
    </w:p>
    <w:p w:rsidR="00EE2C93" w:rsidRDefault="00EE2C93">
      <w:pPr>
        <w:rPr>
          <w:rFonts w:ascii="Arial" w:hAnsi="Arial" w:cs="Arial"/>
          <w:b/>
          <w:sz w:val="36"/>
          <w:szCs w:val="36"/>
        </w:rPr>
      </w:pPr>
      <w:r>
        <w:rPr>
          <w:rFonts w:ascii="Arial" w:hAnsi="Arial" w:cs="Arial"/>
          <w:b/>
          <w:sz w:val="36"/>
          <w:szCs w:val="36"/>
        </w:rPr>
        <w:br w:type="page"/>
      </w:r>
    </w:p>
    <w:p w:rsidR="00BF59DC" w:rsidRPr="004C699F" w:rsidRDefault="003044E0" w:rsidP="003E6C98">
      <w:pPr>
        <w:rPr>
          <w:rFonts w:ascii="Arial" w:hAnsi="Arial" w:cs="Arial"/>
          <w:i/>
          <w:sz w:val="36"/>
          <w:szCs w:val="36"/>
        </w:rPr>
      </w:pPr>
      <w:r w:rsidRPr="004C699F">
        <w:rPr>
          <w:rFonts w:ascii="Arial" w:hAnsi="Arial" w:cs="Arial"/>
          <w:b/>
          <w:sz w:val="36"/>
          <w:szCs w:val="36"/>
        </w:rPr>
        <w:lastRenderedPageBreak/>
        <w:t>FOOD</w:t>
      </w:r>
      <w:r w:rsidR="00B22D88" w:rsidRPr="004C699F">
        <w:rPr>
          <w:rFonts w:ascii="Arial" w:hAnsi="Arial" w:cs="Arial"/>
          <w:sz w:val="36"/>
          <w:szCs w:val="36"/>
        </w:rPr>
        <w:t xml:space="preserve">: </w:t>
      </w:r>
      <w:r w:rsidR="00B22D88" w:rsidRPr="004C699F">
        <w:rPr>
          <w:rFonts w:ascii="Arial" w:hAnsi="Arial" w:cs="Arial"/>
          <w:i/>
          <w:sz w:val="36"/>
          <w:szCs w:val="36"/>
        </w:rPr>
        <w:t xml:space="preserve">We coming to </w:t>
      </w:r>
      <w:r w:rsidR="00FD6102" w:rsidRPr="004C699F">
        <w:rPr>
          <w:rFonts w:ascii="Arial" w:hAnsi="Arial" w:cs="Arial"/>
          <w:i/>
          <w:sz w:val="36"/>
          <w:szCs w:val="36"/>
        </w:rPr>
        <w:t xml:space="preserve">food game. </w:t>
      </w:r>
    </w:p>
    <w:tbl>
      <w:tblPr>
        <w:tblStyle w:val="TableGrid"/>
        <w:tblW w:w="0" w:type="auto"/>
        <w:tblLayout w:type="fixed"/>
        <w:tblLook w:val="04A0"/>
      </w:tblPr>
      <w:tblGrid>
        <w:gridCol w:w="1458"/>
        <w:gridCol w:w="3150"/>
        <w:gridCol w:w="3530"/>
        <w:gridCol w:w="1438"/>
      </w:tblGrid>
      <w:tr w:rsidR="004C699F" w:rsidRPr="004C699F" w:rsidTr="00B22D88">
        <w:tc>
          <w:tcPr>
            <w:tcW w:w="1458" w:type="dxa"/>
            <w:vMerge w:val="restart"/>
          </w:tcPr>
          <w:p w:rsidR="004C699F" w:rsidRPr="004C699F" w:rsidRDefault="004C699F" w:rsidP="00B32DC2">
            <w:pPr>
              <w:rPr>
                <w:rFonts w:ascii="Arial" w:hAnsi="Arial" w:cs="Arial"/>
                <w:sz w:val="24"/>
                <w:szCs w:val="24"/>
              </w:rPr>
            </w:pPr>
            <w:r w:rsidRPr="004C699F">
              <w:rPr>
                <w:rFonts w:ascii="Arial" w:hAnsi="Arial" w:cs="Arial"/>
                <w:sz w:val="24"/>
                <w:szCs w:val="24"/>
              </w:rPr>
              <w:t>QFOOD (ORIGINAL CA30)</w:t>
            </w:r>
          </w:p>
        </w:tc>
        <w:tc>
          <w:tcPr>
            <w:tcW w:w="3150" w:type="dxa"/>
            <w:vMerge w:val="restart"/>
          </w:tcPr>
          <w:p w:rsidR="004C699F" w:rsidRPr="004C699F" w:rsidRDefault="004C699F" w:rsidP="00B32DC2">
            <w:pPr>
              <w:rPr>
                <w:rFonts w:ascii="Arial" w:hAnsi="Arial" w:cs="Arial"/>
                <w:sz w:val="36"/>
                <w:szCs w:val="36"/>
              </w:rPr>
            </w:pPr>
            <w:r w:rsidRPr="004C699F">
              <w:rPr>
                <w:rFonts w:ascii="Arial" w:hAnsi="Arial" w:cs="Arial"/>
                <w:sz w:val="36"/>
                <w:szCs w:val="36"/>
              </w:rPr>
              <w:t>Call the name of one food you know.</w:t>
            </w:r>
          </w:p>
          <w:p w:rsidR="004C699F" w:rsidRPr="004C699F" w:rsidRDefault="004C699F" w:rsidP="00B22D88">
            <w:pPr>
              <w:rPr>
                <w:rFonts w:ascii="Arial" w:hAnsi="Arial" w:cs="Arial"/>
                <w:sz w:val="36"/>
                <w:szCs w:val="36"/>
              </w:rPr>
            </w:pPr>
            <w:r w:rsidRPr="004C699F">
              <w:rPr>
                <w:rFonts w:ascii="Arial" w:hAnsi="Arial" w:cs="Arial"/>
                <w:sz w:val="36"/>
                <w:szCs w:val="36"/>
              </w:rPr>
              <w:t>[</w:t>
            </w:r>
            <w:r w:rsidRPr="004C699F">
              <w:rPr>
                <w:rFonts w:ascii="Arial" w:hAnsi="Arial" w:cs="Arial"/>
                <w:i/>
                <w:iCs/>
                <w:sz w:val="36"/>
                <w:szCs w:val="36"/>
              </w:rPr>
              <w:t>Correct: any food</w:t>
            </w:r>
            <w:r w:rsidRPr="004C699F">
              <w:rPr>
                <w:rFonts w:ascii="Arial" w:hAnsi="Arial" w:cs="Arial"/>
                <w:sz w:val="36"/>
                <w:szCs w:val="36"/>
              </w:rPr>
              <w:t>]</w:t>
            </w:r>
          </w:p>
        </w:tc>
        <w:tc>
          <w:tcPr>
            <w:tcW w:w="3530" w:type="dxa"/>
          </w:tcPr>
          <w:p w:rsidR="004C699F" w:rsidRPr="004C699F" w:rsidRDefault="004C699F" w:rsidP="00B32DC2">
            <w:pPr>
              <w:rPr>
                <w:rFonts w:ascii="Arial" w:hAnsi="Arial" w:cs="Arial"/>
                <w:sz w:val="36"/>
                <w:szCs w:val="36"/>
              </w:rPr>
            </w:pPr>
            <w:r w:rsidRPr="004C699F">
              <w:rPr>
                <w:rFonts w:ascii="Arial" w:hAnsi="Arial" w:cs="Arial"/>
                <w:sz w:val="36"/>
                <w:szCs w:val="36"/>
              </w:rPr>
              <w:t>Correct</w:t>
            </w:r>
          </w:p>
          <w:p w:rsidR="004C699F" w:rsidRPr="004C699F" w:rsidRDefault="004C699F" w:rsidP="00B32DC2">
            <w:pPr>
              <w:rPr>
                <w:rFonts w:ascii="Arial" w:hAnsi="Arial" w:cs="Arial"/>
                <w:sz w:val="36"/>
                <w:szCs w:val="36"/>
              </w:rPr>
            </w:pPr>
          </w:p>
        </w:tc>
        <w:tc>
          <w:tcPr>
            <w:tcW w:w="1438" w:type="dxa"/>
          </w:tcPr>
          <w:p w:rsidR="004C699F" w:rsidRPr="004C699F" w:rsidRDefault="004C699F" w:rsidP="00B32DC2">
            <w:pPr>
              <w:jc w:val="center"/>
              <w:rPr>
                <w:rFonts w:ascii="Arial" w:hAnsi="Arial" w:cs="Arial"/>
                <w:sz w:val="36"/>
                <w:szCs w:val="36"/>
              </w:rPr>
            </w:pPr>
            <w:r w:rsidRPr="004C699F">
              <w:rPr>
                <w:rFonts w:ascii="Arial" w:hAnsi="Arial" w:cs="Arial"/>
                <w:sz w:val="36"/>
                <w:szCs w:val="36"/>
              </w:rPr>
              <w:t>1</w:t>
            </w:r>
          </w:p>
        </w:tc>
      </w:tr>
      <w:tr w:rsidR="004C699F" w:rsidRPr="004C699F" w:rsidTr="00B22D88">
        <w:tc>
          <w:tcPr>
            <w:tcW w:w="1458" w:type="dxa"/>
            <w:vMerge/>
          </w:tcPr>
          <w:p w:rsidR="004C699F" w:rsidRPr="004C699F" w:rsidRDefault="004C699F" w:rsidP="00B32DC2">
            <w:pPr>
              <w:rPr>
                <w:rFonts w:ascii="Arial" w:hAnsi="Arial" w:cs="Arial"/>
                <w:sz w:val="36"/>
                <w:szCs w:val="36"/>
              </w:rPr>
            </w:pPr>
          </w:p>
        </w:tc>
        <w:tc>
          <w:tcPr>
            <w:tcW w:w="3150" w:type="dxa"/>
            <w:vMerge/>
          </w:tcPr>
          <w:p w:rsidR="004C699F" w:rsidRPr="004C699F" w:rsidRDefault="004C699F" w:rsidP="00B32DC2">
            <w:pPr>
              <w:rPr>
                <w:rFonts w:ascii="Arial" w:hAnsi="Arial" w:cs="Arial"/>
                <w:sz w:val="36"/>
                <w:szCs w:val="36"/>
              </w:rPr>
            </w:pPr>
          </w:p>
        </w:tc>
        <w:tc>
          <w:tcPr>
            <w:tcW w:w="3530" w:type="dxa"/>
          </w:tcPr>
          <w:p w:rsidR="004C699F" w:rsidRPr="004C699F" w:rsidRDefault="004C699F" w:rsidP="00B32DC2">
            <w:pPr>
              <w:rPr>
                <w:rFonts w:ascii="Arial" w:hAnsi="Arial" w:cs="Arial"/>
                <w:sz w:val="36"/>
                <w:szCs w:val="36"/>
              </w:rPr>
            </w:pPr>
            <w:r w:rsidRPr="004C699F">
              <w:rPr>
                <w:rFonts w:ascii="Arial" w:hAnsi="Arial" w:cs="Arial"/>
                <w:sz w:val="36"/>
                <w:szCs w:val="36"/>
              </w:rPr>
              <w:t>Incorrect</w:t>
            </w:r>
          </w:p>
          <w:p w:rsidR="004C699F" w:rsidRPr="004C699F" w:rsidRDefault="004C699F" w:rsidP="00B32DC2">
            <w:pPr>
              <w:rPr>
                <w:rFonts w:ascii="Arial" w:hAnsi="Arial" w:cs="Arial"/>
                <w:sz w:val="36"/>
                <w:szCs w:val="36"/>
              </w:rPr>
            </w:pPr>
          </w:p>
        </w:tc>
        <w:tc>
          <w:tcPr>
            <w:tcW w:w="1438" w:type="dxa"/>
          </w:tcPr>
          <w:p w:rsidR="004C699F" w:rsidRPr="004C699F" w:rsidRDefault="004C699F" w:rsidP="00B32DC2">
            <w:pPr>
              <w:jc w:val="center"/>
              <w:rPr>
                <w:rFonts w:ascii="Arial" w:hAnsi="Arial" w:cs="Arial"/>
                <w:sz w:val="36"/>
                <w:szCs w:val="36"/>
              </w:rPr>
            </w:pPr>
            <w:r w:rsidRPr="004C699F">
              <w:rPr>
                <w:rFonts w:ascii="Arial" w:hAnsi="Arial" w:cs="Arial"/>
                <w:sz w:val="36"/>
                <w:szCs w:val="36"/>
              </w:rPr>
              <w:t>2</w:t>
            </w:r>
          </w:p>
        </w:tc>
      </w:tr>
      <w:tr w:rsidR="004C699F" w:rsidRPr="004C699F" w:rsidTr="00B22D88">
        <w:tc>
          <w:tcPr>
            <w:tcW w:w="1458" w:type="dxa"/>
            <w:vMerge/>
          </w:tcPr>
          <w:p w:rsidR="004C699F" w:rsidRPr="004C699F" w:rsidRDefault="004C699F" w:rsidP="00B32DC2">
            <w:pPr>
              <w:rPr>
                <w:rFonts w:ascii="Arial" w:hAnsi="Arial" w:cs="Arial"/>
                <w:sz w:val="36"/>
                <w:szCs w:val="36"/>
              </w:rPr>
            </w:pPr>
          </w:p>
        </w:tc>
        <w:tc>
          <w:tcPr>
            <w:tcW w:w="3150" w:type="dxa"/>
            <w:vMerge/>
          </w:tcPr>
          <w:p w:rsidR="004C699F" w:rsidRPr="004C699F" w:rsidRDefault="004C699F" w:rsidP="00B32DC2">
            <w:pPr>
              <w:rPr>
                <w:rFonts w:ascii="Arial" w:hAnsi="Arial" w:cs="Arial"/>
                <w:sz w:val="36"/>
                <w:szCs w:val="36"/>
              </w:rPr>
            </w:pPr>
          </w:p>
        </w:tc>
        <w:tc>
          <w:tcPr>
            <w:tcW w:w="3530" w:type="dxa"/>
          </w:tcPr>
          <w:p w:rsidR="004C699F" w:rsidRDefault="004C699F" w:rsidP="00B32DC2">
            <w:pPr>
              <w:rPr>
                <w:rFonts w:ascii="Arial" w:hAnsi="Arial" w:cs="Arial"/>
                <w:sz w:val="36"/>
                <w:szCs w:val="36"/>
              </w:rPr>
            </w:pPr>
            <w:r w:rsidRPr="004C699F">
              <w:rPr>
                <w:rFonts w:ascii="Arial" w:hAnsi="Arial" w:cs="Arial"/>
                <w:sz w:val="36"/>
                <w:szCs w:val="36"/>
              </w:rPr>
              <w:t>D</w:t>
            </w:r>
            <w:r>
              <w:rPr>
                <w:rFonts w:ascii="Arial" w:hAnsi="Arial" w:cs="Arial"/>
                <w:sz w:val="36"/>
                <w:szCs w:val="36"/>
              </w:rPr>
              <w:t xml:space="preserve">on’t </w:t>
            </w:r>
            <w:r w:rsidRPr="004C699F">
              <w:rPr>
                <w:rFonts w:ascii="Arial" w:hAnsi="Arial" w:cs="Arial"/>
                <w:sz w:val="36"/>
                <w:szCs w:val="36"/>
              </w:rPr>
              <w:t>K</w:t>
            </w:r>
            <w:r>
              <w:rPr>
                <w:rFonts w:ascii="Arial" w:hAnsi="Arial" w:cs="Arial"/>
                <w:sz w:val="36"/>
                <w:szCs w:val="36"/>
              </w:rPr>
              <w:t>now</w:t>
            </w:r>
            <w:r w:rsidRPr="004C699F">
              <w:rPr>
                <w:rFonts w:ascii="Arial" w:hAnsi="Arial" w:cs="Arial"/>
                <w:sz w:val="36"/>
                <w:szCs w:val="36"/>
              </w:rPr>
              <w:t xml:space="preserve"> / Refuse</w:t>
            </w:r>
          </w:p>
          <w:p w:rsidR="004C699F" w:rsidRPr="004C699F" w:rsidRDefault="004C699F" w:rsidP="00B32DC2">
            <w:pPr>
              <w:rPr>
                <w:rFonts w:ascii="Arial" w:hAnsi="Arial" w:cs="Arial"/>
                <w:sz w:val="36"/>
                <w:szCs w:val="36"/>
              </w:rPr>
            </w:pPr>
          </w:p>
        </w:tc>
        <w:tc>
          <w:tcPr>
            <w:tcW w:w="1438" w:type="dxa"/>
          </w:tcPr>
          <w:p w:rsidR="004C699F" w:rsidRPr="004C699F" w:rsidRDefault="004C699F" w:rsidP="00B32DC2">
            <w:pPr>
              <w:jc w:val="center"/>
              <w:rPr>
                <w:rFonts w:ascii="Arial" w:hAnsi="Arial" w:cs="Arial"/>
                <w:sz w:val="36"/>
                <w:szCs w:val="36"/>
              </w:rPr>
            </w:pPr>
            <w:r w:rsidRPr="004C699F">
              <w:rPr>
                <w:rFonts w:ascii="Arial" w:hAnsi="Arial" w:cs="Arial"/>
                <w:sz w:val="36"/>
                <w:szCs w:val="36"/>
              </w:rPr>
              <w:t>999</w:t>
            </w:r>
          </w:p>
        </w:tc>
      </w:tr>
    </w:tbl>
    <w:p w:rsidR="005974EC" w:rsidRDefault="005974EC" w:rsidP="005974EC">
      <w:pPr>
        <w:spacing w:after="0" w:line="240" w:lineRule="auto"/>
        <w:rPr>
          <w:rFonts w:ascii="Arial" w:hAnsi="Arial" w:cs="Arial"/>
          <w:b/>
          <w:bCs/>
          <w:sz w:val="36"/>
          <w:szCs w:val="36"/>
        </w:rPr>
      </w:pPr>
    </w:p>
    <w:p w:rsidR="00EE2C93" w:rsidRDefault="00EE2C93" w:rsidP="005974EC">
      <w:pPr>
        <w:spacing w:after="0" w:line="240" w:lineRule="auto"/>
        <w:rPr>
          <w:rFonts w:ascii="Arial" w:hAnsi="Arial" w:cs="Arial"/>
          <w:b/>
          <w:bCs/>
          <w:sz w:val="32"/>
          <w:szCs w:val="32"/>
          <w:u w:val="single"/>
        </w:rPr>
      </w:pPr>
      <w:r>
        <w:rPr>
          <w:rFonts w:ascii="Arial" w:hAnsi="Arial" w:cs="Arial"/>
          <w:b/>
          <w:bCs/>
          <w:sz w:val="32"/>
          <w:szCs w:val="32"/>
          <w:u w:val="single"/>
        </w:rPr>
        <w:t>SET THE STOPWATCH FOR 1 MINUTE</w:t>
      </w:r>
    </w:p>
    <w:p w:rsidR="00EE2C93" w:rsidRPr="00EE2C93" w:rsidRDefault="00EE2C93" w:rsidP="005974EC">
      <w:pPr>
        <w:spacing w:after="0" w:line="240" w:lineRule="auto"/>
        <w:rPr>
          <w:rFonts w:ascii="Arial" w:hAnsi="Arial" w:cs="Arial"/>
          <w:b/>
          <w:bCs/>
          <w:sz w:val="32"/>
          <w:szCs w:val="32"/>
          <w:u w:val="single"/>
        </w:rPr>
      </w:pPr>
    </w:p>
    <w:tbl>
      <w:tblPr>
        <w:tblStyle w:val="TableGrid"/>
        <w:tblW w:w="9558" w:type="dxa"/>
        <w:tblLook w:val="04A0"/>
      </w:tblPr>
      <w:tblGrid>
        <w:gridCol w:w="1456"/>
        <w:gridCol w:w="5090"/>
        <w:gridCol w:w="3012"/>
      </w:tblGrid>
      <w:tr w:rsidR="004C699F" w:rsidRPr="004C699F" w:rsidTr="00932918">
        <w:trPr>
          <w:trHeight w:val="3776"/>
        </w:trPr>
        <w:tc>
          <w:tcPr>
            <w:tcW w:w="1456" w:type="dxa"/>
          </w:tcPr>
          <w:p w:rsidR="004C699F" w:rsidRPr="004C699F" w:rsidRDefault="004C699F" w:rsidP="00B32DC2">
            <w:pPr>
              <w:rPr>
                <w:rFonts w:ascii="Arial" w:hAnsi="Arial" w:cs="Arial"/>
                <w:sz w:val="24"/>
                <w:szCs w:val="24"/>
              </w:rPr>
            </w:pPr>
            <w:r w:rsidRPr="004C699F">
              <w:rPr>
                <w:rFonts w:ascii="Arial" w:hAnsi="Arial" w:cs="Arial"/>
                <w:sz w:val="24"/>
                <w:szCs w:val="24"/>
              </w:rPr>
              <w:t>FOODNUM</w:t>
            </w:r>
          </w:p>
          <w:p w:rsidR="004C699F" w:rsidRPr="004C699F" w:rsidRDefault="004C699F" w:rsidP="00B32DC2">
            <w:pPr>
              <w:rPr>
                <w:rFonts w:ascii="Arial" w:hAnsi="Arial" w:cs="Arial"/>
                <w:sz w:val="36"/>
                <w:szCs w:val="36"/>
              </w:rPr>
            </w:pPr>
            <w:r w:rsidRPr="004C699F">
              <w:rPr>
                <w:rFonts w:ascii="Arial" w:hAnsi="Arial" w:cs="Arial"/>
                <w:sz w:val="24"/>
                <w:szCs w:val="24"/>
              </w:rPr>
              <w:t>(ORIGINAL CA31)</w:t>
            </w:r>
          </w:p>
        </w:tc>
        <w:tc>
          <w:tcPr>
            <w:tcW w:w="5090" w:type="dxa"/>
          </w:tcPr>
          <w:p w:rsidR="004C699F" w:rsidRPr="004C699F" w:rsidRDefault="004C699F" w:rsidP="004C699F">
            <w:pPr>
              <w:rPr>
                <w:rFonts w:ascii="Arial" w:hAnsi="Arial" w:cs="Arial"/>
                <w:sz w:val="36"/>
                <w:szCs w:val="36"/>
              </w:rPr>
            </w:pPr>
            <w:r w:rsidRPr="004C699F">
              <w:rPr>
                <w:rFonts w:ascii="Arial" w:hAnsi="Arial" w:cs="Arial"/>
                <w:sz w:val="36"/>
                <w:szCs w:val="36"/>
              </w:rPr>
              <w:t xml:space="preserve">Now call me the names of plenty foods you can think of. Keep </w:t>
            </w:r>
            <w:r>
              <w:rPr>
                <w:rFonts w:ascii="Arial" w:hAnsi="Arial" w:cs="Arial"/>
                <w:sz w:val="36"/>
                <w:szCs w:val="36"/>
              </w:rPr>
              <w:t>calling</w:t>
            </w:r>
            <w:r w:rsidRPr="004C699F">
              <w:rPr>
                <w:rFonts w:ascii="Arial" w:hAnsi="Arial" w:cs="Arial"/>
                <w:sz w:val="36"/>
                <w:szCs w:val="36"/>
              </w:rPr>
              <w:t xml:space="preserve"> them quick </w:t>
            </w:r>
            <w:proofErr w:type="spellStart"/>
            <w:r w:rsidRPr="004C699F">
              <w:rPr>
                <w:rFonts w:ascii="Arial" w:hAnsi="Arial" w:cs="Arial"/>
                <w:sz w:val="36"/>
                <w:szCs w:val="36"/>
              </w:rPr>
              <w:t>quick</w:t>
            </w:r>
            <w:proofErr w:type="spellEnd"/>
            <w:r w:rsidRPr="004C699F">
              <w:rPr>
                <w:rFonts w:ascii="Arial" w:hAnsi="Arial" w:cs="Arial"/>
                <w:sz w:val="36"/>
                <w:szCs w:val="36"/>
              </w:rPr>
              <w:t xml:space="preserve"> When you finish, put your hands in the air!!  </w:t>
            </w:r>
          </w:p>
        </w:tc>
        <w:tc>
          <w:tcPr>
            <w:tcW w:w="3012" w:type="dxa"/>
          </w:tcPr>
          <w:p w:rsidR="004C699F" w:rsidRPr="004C699F" w:rsidRDefault="004C699F" w:rsidP="002C553A">
            <w:pPr>
              <w:rPr>
                <w:rFonts w:ascii="Arial" w:hAnsi="Arial" w:cs="Arial"/>
                <w:sz w:val="36"/>
                <w:szCs w:val="36"/>
              </w:rPr>
            </w:pPr>
            <w:r w:rsidRPr="004C699F">
              <w:rPr>
                <w:rFonts w:ascii="Arial" w:hAnsi="Arial" w:cs="Arial"/>
                <w:sz w:val="36"/>
                <w:szCs w:val="36"/>
              </w:rPr>
              <w:t>Number Correct:</w:t>
            </w:r>
          </w:p>
          <w:p w:rsidR="004C699F" w:rsidRPr="004C699F" w:rsidRDefault="00112138" w:rsidP="002C553A">
            <w:pPr>
              <w:rPr>
                <w:rFonts w:ascii="Arial" w:hAnsi="Arial" w:cs="Arial"/>
                <w:sz w:val="36"/>
                <w:szCs w:val="36"/>
              </w:rPr>
            </w:pPr>
            <w:r>
              <w:rPr>
                <w:rFonts w:ascii="Arial" w:hAnsi="Arial" w:cs="Arial"/>
                <w:noProof/>
                <w:sz w:val="36"/>
                <w:szCs w:val="36"/>
              </w:rPr>
              <w:pict>
                <v:rect id="Rectangle 7" o:spid="_x0000_s1038" style="position:absolute;margin-left:13.6pt;margin-top:4.4pt;width:90pt;height:45pt;z-index:251689984;visibility:visible;mso-width-relative:margin;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" filled="f" strokecolor="#4579b8 [3044]">
                  <v:shadow on="t" opacity="22937f" origin=",.5" offset="0,.63889mm"/>
                  <w10:wrap type="through"/>
                </v:rect>
              </w:pict>
            </w:r>
          </w:p>
          <w:p w:rsidR="004C699F" w:rsidRPr="004C699F" w:rsidRDefault="004C699F" w:rsidP="002C553A">
            <w:pPr>
              <w:rPr>
                <w:rFonts w:ascii="Arial" w:hAnsi="Arial" w:cs="Arial"/>
                <w:sz w:val="36"/>
                <w:szCs w:val="36"/>
              </w:rPr>
            </w:pPr>
          </w:p>
          <w:p w:rsidR="004C699F" w:rsidRPr="004C699F" w:rsidRDefault="00112138" w:rsidP="002C553A">
            <w:pPr>
              <w:jc w:val="center"/>
              <w:rPr>
                <w:rFonts w:ascii="Arial" w:hAnsi="Arial" w:cs="Arial"/>
                <w:sz w:val="36"/>
                <w:szCs w:val="36"/>
              </w:rPr>
            </w:pPr>
            <w:r>
              <w:rPr>
                <w:rFonts w:ascii="Arial" w:hAnsi="Arial" w:cs="Arial"/>
                <w:noProof/>
                <w:sz w:val="36"/>
                <w:szCs w:val="36"/>
              </w:rPr>
              <w:pict>
                <v:rect id="Rectangle 8" o:spid="_x0000_s1039" style="position:absolute;left:0;text-align:left;margin-left:13.6pt;margin-top:37.7pt;width:94.85pt;height:45pt;z-index:251691008;visibility:visible;mso-width-relative:margin;mso-height-relative:margin;v-text-anchor:middle" wrapcoords="-150 -360 -150 21240 21750 21240 21750 -360 -15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" filled="f" strokecolor="#4579b8 [3044]">
                  <v:shadow on="t" opacity="22937f" origin=",.5" offset="0,.63889mm"/>
                  <w10:wrap type="through"/>
                </v:rect>
              </w:pict>
            </w:r>
            <w:r w:rsidR="004C699F" w:rsidRPr="004C699F">
              <w:rPr>
                <w:rFonts w:ascii="Arial" w:hAnsi="Arial" w:cs="Arial"/>
                <w:sz w:val="36"/>
                <w:szCs w:val="36"/>
              </w:rPr>
              <w:t xml:space="preserve">Number Incorrect </w:t>
            </w:r>
          </w:p>
        </w:tc>
      </w:tr>
    </w:tbl>
    <w:p w:rsidR="004A3F46" w:rsidRPr="004C699F" w:rsidRDefault="004A3F46" w:rsidP="002E7887">
      <w:pPr>
        <w:rPr>
          <w:rFonts w:ascii="Arial" w:hAnsi="Arial" w:cs="Arial"/>
          <w:b/>
          <w:sz w:val="36"/>
          <w:szCs w:val="36"/>
          <w:u w:val="single"/>
        </w:rPr>
      </w:pPr>
    </w:p>
    <w:p w:rsidR="00EE2C93" w:rsidRDefault="00EE2C93">
      <w:pPr>
        <w:rPr>
          <w:rFonts w:ascii="Arial" w:hAnsi="Arial" w:cs="Arial"/>
          <w:b/>
          <w:sz w:val="36"/>
          <w:szCs w:val="36"/>
          <w:u w:val="single"/>
        </w:rPr>
      </w:pPr>
      <w:r>
        <w:rPr>
          <w:rFonts w:ascii="Arial" w:hAnsi="Arial" w:cs="Arial"/>
          <w:b/>
          <w:sz w:val="36"/>
          <w:szCs w:val="36"/>
          <w:u w:val="single"/>
        </w:rPr>
        <w:br w:type="page"/>
      </w:r>
    </w:p>
    <w:p w:rsidR="002E7887" w:rsidRPr="00F946F5" w:rsidRDefault="002E7887" w:rsidP="002E7887">
      <w:pPr>
        <w:rPr>
          <w:rFonts w:ascii="Arial" w:hAnsi="Arial" w:cs="Arial"/>
          <w:b/>
          <w:sz w:val="36"/>
          <w:szCs w:val="36"/>
          <w:u w:val="single"/>
        </w:rPr>
      </w:pPr>
      <w:r w:rsidRPr="004C699F">
        <w:rPr>
          <w:rFonts w:ascii="Arial" w:hAnsi="Arial" w:cs="Arial"/>
          <w:b/>
          <w:sz w:val="36"/>
          <w:szCs w:val="36"/>
          <w:u w:val="single"/>
        </w:rPr>
        <w:lastRenderedPageBreak/>
        <w:t>Child Report of Parent Behavior</w:t>
      </w:r>
      <w:r w:rsidR="00406799" w:rsidRPr="004C699F">
        <w:rPr>
          <w:rFonts w:ascii="Arial" w:hAnsi="Arial" w:cs="Arial"/>
          <w:b/>
          <w:sz w:val="36"/>
          <w:szCs w:val="36"/>
          <w:u w:val="single"/>
        </w:rPr>
        <w:t xml:space="preserve"> (use circle charts)</w:t>
      </w:r>
    </w:p>
    <w:p w:rsidR="00406799" w:rsidRDefault="00406799" w:rsidP="002E7887">
      <w:pPr>
        <w:rPr>
          <w:rFonts w:ascii="Arial" w:hAnsi="Arial" w:cs="Arial"/>
          <w:i/>
          <w:sz w:val="36"/>
          <w:szCs w:val="36"/>
        </w:rPr>
      </w:pPr>
      <w:r>
        <w:rPr>
          <w:rFonts w:ascii="Arial" w:hAnsi="Arial" w:cs="Arial"/>
          <w:i/>
          <w:sz w:val="36"/>
          <w:szCs w:val="36"/>
        </w:rPr>
        <w:t xml:space="preserve">**Look at </w:t>
      </w:r>
      <w:r w:rsidR="00861B8C">
        <w:rPr>
          <w:rFonts w:ascii="Arial" w:hAnsi="Arial" w:cs="Arial"/>
          <w:i/>
          <w:sz w:val="36"/>
          <w:szCs w:val="36"/>
        </w:rPr>
        <w:t>respondent list</w:t>
      </w:r>
      <w:r>
        <w:rPr>
          <w:rFonts w:ascii="Arial" w:hAnsi="Arial" w:cs="Arial"/>
          <w:i/>
          <w:sz w:val="36"/>
          <w:szCs w:val="36"/>
        </w:rPr>
        <w:t xml:space="preserve"> to see which caregiver participated. Ask the child about this caregiver for all of these questions. </w:t>
      </w:r>
    </w:p>
    <w:p w:rsidR="00522C7E" w:rsidRPr="00406799" w:rsidRDefault="00861B8C" w:rsidP="002E7887">
      <w:pPr>
        <w:rPr>
          <w:rFonts w:ascii="Arial" w:hAnsi="Arial" w:cs="Arial"/>
          <w:b/>
          <w:sz w:val="36"/>
          <w:szCs w:val="36"/>
        </w:rPr>
      </w:pPr>
      <w:r>
        <w:rPr>
          <w:rFonts w:ascii="Arial" w:hAnsi="Arial" w:cs="Arial"/>
          <w:b/>
          <w:i/>
          <w:sz w:val="36"/>
          <w:szCs w:val="36"/>
        </w:rPr>
        <w:t xml:space="preserve">SAY TO CHILD: </w:t>
      </w:r>
      <w:r w:rsidR="002E7887" w:rsidRPr="00406799">
        <w:rPr>
          <w:rFonts w:ascii="Arial" w:hAnsi="Arial" w:cs="Arial"/>
          <w:b/>
          <w:i/>
          <w:sz w:val="36"/>
          <w:szCs w:val="36"/>
        </w:rPr>
        <w:t xml:space="preserve">I’m going to ask you some questions about things in the home and what you </w:t>
      </w:r>
      <w:r w:rsidR="00732972" w:rsidRPr="00406799">
        <w:rPr>
          <w:rFonts w:ascii="Arial" w:hAnsi="Arial" w:cs="Arial"/>
          <w:b/>
          <w:i/>
          <w:sz w:val="36"/>
          <w:szCs w:val="36"/>
        </w:rPr>
        <w:t xml:space="preserve">can </w:t>
      </w:r>
      <w:r w:rsidR="002E7887" w:rsidRPr="00406799">
        <w:rPr>
          <w:rFonts w:ascii="Arial" w:hAnsi="Arial" w:cs="Arial"/>
          <w:b/>
          <w:i/>
          <w:sz w:val="36"/>
          <w:szCs w:val="36"/>
        </w:rPr>
        <w:t>do with your (participating caregiver – e.g. mother, father). I’m going to as</w:t>
      </w:r>
      <w:r w:rsidR="002C553A" w:rsidRPr="00406799">
        <w:rPr>
          <w:rFonts w:ascii="Arial" w:hAnsi="Arial" w:cs="Arial"/>
          <w:b/>
          <w:i/>
          <w:sz w:val="36"/>
          <w:szCs w:val="36"/>
        </w:rPr>
        <w:t xml:space="preserve">k you about the past </w:t>
      </w:r>
      <w:r w:rsidR="002C553A" w:rsidRPr="00406799">
        <w:rPr>
          <w:rFonts w:ascii="Arial" w:hAnsi="Arial" w:cs="Arial"/>
          <w:b/>
          <w:i/>
          <w:sz w:val="36"/>
          <w:szCs w:val="36"/>
          <w:u w:val="single"/>
        </w:rPr>
        <w:t>7 days</w:t>
      </w:r>
      <w:r w:rsidR="002C553A" w:rsidRPr="00406799">
        <w:rPr>
          <w:rFonts w:ascii="Arial" w:hAnsi="Arial" w:cs="Arial"/>
          <w:b/>
          <w:i/>
          <w:sz w:val="36"/>
          <w:szCs w:val="36"/>
        </w:rPr>
        <w:t>.</w:t>
      </w:r>
    </w:p>
    <w:p w:rsidR="00522C7E" w:rsidRPr="00F946F5" w:rsidRDefault="00522C7E" w:rsidP="002E7887">
      <w:pPr>
        <w:rPr>
          <w:rFonts w:ascii="Arial" w:hAnsi="Arial" w:cs="Arial"/>
          <w:sz w:val="36"/>
          <w:szCs w:val="36"/>
        </w:rPr>
      </w:pPr>
    </w:p>
    <w:p w:rsidR="00522C7E" w:rsidRDefault="002E7887" w:rsidP="002E7887">
      <w:pPr>
        <w:rPr>
          <w:rFonts w:ascii="Arial" w:hAnsi="Arial" w:cs="Arial"/>
          <w:sz w:val="36"/>
          <w:szCs w:val="36"/>
        </w:rPr>
      </w:pPr>
      <w:r w:rsidRPr="00F946F5">
        <w:rPr>
          <w:rFonts w:ascii="Arial" w:hAnsi="Arial" w:cs="Arial"/>
          <w:sz w:val="36"/>
          <w:szCs w:val="36"/>
        </w:rPr>
        <w:t>**IF THE CHILD RESPONDS “NO” TO ANY</w:t>
      </w:r>
      <w:r w:rsidR="005974EC" w:rsidRPr="00F946F5">
        <w:rPr>
          <w:rFonts w:ascii="Arial" w:hAnsi="Arial" w:cs="Arial"/>
          <w:sz w:val="36"/>
          <w:szCs w:val="36"/>
        </w:rPr>
        <w:t xml:space="preserve"> OF THE QUESTIONS, STILL ASK</w:t>
      </w:r>
      <w:r w:rsidRPr="00F946F5">
        <w:rPr>
          <w:rFonts w:ascii="Arial" w:hAnsi="Arial" w:cs="Arial"/>
          <w:sz w:val="36"/>
          <w:szCs w:val="36"/>
        </w:rPr>
        <w:t xml:space="preserve"> QUALITATIVE PROBE.</w:t>
      </w:r>
    </w:p>
    <w:p w:rsidR="00FC3CEB" w:rsidRPr="00F946F5" w:rsidRDefault="00FC3CEB" w:rsidP="002E7887">
      <w:pPr>
        <w:rPr>
          <w:rFonts w:ascii="Arial" w:hAnsi="Arial" w:cs="Arial"/>
          <w:sz w:val="36"/>
          <w:szCs w:val="36"/>
        </w:rPr>
      </w:pPr>
    </w:p>
    <w:tbl>
      <w:tblPr>
        <w:tblStyle w:val="TableGrid"/>
        <w:tblW w:w="0" w:type="auto"/>
        <w:tblLayout w:type="fixed"/>
        <w:tblLook w:val="04A0"/>
      </w:tblPr>
      <w:tblGrid>
        <w:gridCol w:w="1368"/>
        <w:gridCol w:w="3150"/>
        <w:gridCol w:w="3690"/>
        <w:gridCol w:w="90"/>
        <w:gridCol w:w="1278"/>
      </w:tblGrid>
      <w:tr w:rsidR="00861B8C" w:rsidRPr="00F946F5" w:rsidTr="00B22D88">
        <w:tc>
          <w:tcPr>
            <w:tcW w:w="1368" w:type="dxa"/>
            <w:vMerge w:val="restart"/>
          </w:tcPr>
          <w:p w:rsidR="00861B8C" w:rsidRPr="00861B8C" w:rsidRDefault="00861B8C" w:rsidP="00BE7261">
            <w:pPr>
              <w:rPr>
                <w:rFonts w:ascii="Arial" w:hAnsi="Arial" w:cs="Arial"/>
                <w:sz w:val="24"/>
                <w:szCs w:val="24"/>
              </w:rPr>
            </w:pPr>
            <w:proofErr w:type="spellStart"/>
            <w:r w:rsidRPr="00861B8C">
              <w:rPr>
                <w:rFonts w:ascii="Arial" w:hAnsi="Arial" w:cs="Arial"/>
                <w:sz w:val="24"/>
                <w:szCs w:val="24"/>
              </w:rPr>
              <w:t>CRepTime</w:t>
            </w:r>
            <w:proofErr w:type="spellEnd"/>
          </w:p>
        </w:tc>
        <w:tc>
          <w:tcPr>
            <w:tcW w:w="8208" w:type="dxa"/>
            <w:gridSpan w:val="4"/>
          </w:tcPr>
          <w:p w:rsidR="00861B8C" w:rsidRPr="00F946F5" w:rsidRDefault="00861B8C" w:rsidP="00BE7261">
            <w:pPr>
              <w:rPr>
                <w:rFonts w:ascii="Arial" w:hAnsi="Arial" w:cs="Arial"/>
                <w:sz w:val="36"/>
                <w:szCs w:val="36"/>
              </w:rPr>
            </w:pPr>
            <w:r w:rsidRPr="00F946F5">
              <w:rPr>
                <w:rFonts w:ascii="Arial" w:hAnsi="Arial" w:cs="Arial"/>
                <w:sz w:val="36"/>
                <w:szCs w:val="36"/>
              </w:rPr>
              <w:t>In the past 7 days, did your caregiver spend time with you at home?</w:t>
            </w:r>
          </w:p>
        </w:tc>
      </w:tr>
      <w:tr w:rsidR="00861B8C" w:rsidRPr="00F946F5" w:rsidTr="00932918">
        <w:tc>
          <w:tcPr>
            <w:tcW w:w="1368" w:type="dxa"/>
            <w:vMerge/>
          </w:tcPr>
          <w:p w:rsidR="00861B8C" w:rsidRPr="00F946F5" w:rsidRDefault="00861B8C" w:rsidP="00BE7261">
            <w:pPr>
              <w:rPr>
                <w:rFonts w:ascii="Arial" w:hAnsi="Arial" w:cs="Arial"/>
                <w:sz w:val="36"/>
                <w:szCs w:val="36"/>
              </w:rPr>
            </w:pPr>
          </w:p>
        </w:tc>
        <w:tc>
          <w:tcPr>
            <w:tcW w:w="6840" w:type="dxa"/>
            <w:gridSpan w:val="2"/>
          </w:tcPr>
          <w:p w:rsidR="00861B8C" w:rsidRPr="00F946F5" w:rsidRDefault="00861B8C" w:rsidP="00861B8C">
            <w:pPr>
              <w:jc w:val="right"/>
              <w:rPr>
                <w:rFonts w:ascii="Arial" w:hAnsi="Arial" w:cs="Arial"/>
                <w:sz w:val="36"/>
                <w:szCs w:val="36"/>
              </w:rPr>
            </w:pPr>
            <w:r w:rsidRPr="00F946F5">
              <w:rPr>
                <w:rFonts w:ascii="Arial" w:hAnsi="Arial" w:cs="Arial"/>
                <w:sz w:val="36"/>
                <w:szCs w:val="36"/>
              </w:rPr>
              <w:t>No</w:t>
            </w:r>
          </w:p>
        </w:tc>
        <w:tc>
          <w:tcPr>
            <w:tcW w:w="1368" w:type="dxa"/>
            <w:gridSpan w:val="2"/>
          </w:tcPr>
          <w:p w:rsidR="00861B8C" w:rsidRPr="00F946F5" w:rsidRDefault="00861B8C" w:rsidP="00861B8C">
            <w:pPr>
              <w:jc w:val="center"/>
              <w:rPr>
                <w:rFonts w:ascii="Arial" w:hAnsi="Arial" w:cs="Arial"/>
                <w:sz w:val="36"/>
                <w:szCs w:val="36"/>
              </w:rPr>
            </w:pPr>
            <w:r w:rsidRPr="00F946F5">
              <w:rPr>
                <w:rFonts w:ascii="Arial" w:hAnsi="Arial" w:cs="Arial"/>
                <w:sz w:val="36"/>
                <w:szCs w:val="36"/>
              </w:rPr>
              <w:t>0</w:t>
            </w:r>
          </w:p>
        </w:tc>
      </w:tr>
      <w:tr w:rsidR="00861B8C" w:rsidRPr="00F946F5" w:rsidTr="00932918">
        <w:tc>
          <w:tcPr>
            <w:tcW w:w="1368" w:type="dxa"/>
            <w:vMerge/>
          </w:tcPr>
          <w:p w:rsidR="00861B8C" w:rsidRPr="00F946F5" w:rsidRDefault="00861B8C" w:rsidP="00BE7261">
            <w:pPr>
              <w:rPr>
                <w:rFonts w:ascii="Arial" w:hAnsi="Arial" w:cs="Arial"/>
                <w:sz w:val="36"/>
                <w:szCs w:val="36"/>
              </w:rPr>
            </w:pPr>
          </w:p>
        </w:tc>
        <w:tc>
          <w:tcPr>
            <w:tcW w:w="6840" w:type="dxa"/>
            <w:gridSpan w:val="2"/>
          </w:tcPr>
          <w:p w:rsidR="00861B8C" w:rsidRPr="00F946F5" w:rsidRDefault="00861B8C" w:rsidP="00861B8C">
            <w:pPr>
              <w:jc w:val="right"/>
              <w:rPr>
                <w:rFonts w:ascii="Arial" w:hAnsi="Arial" w:cs="Arial"/>
                <w:sz w:val="36"/>
                <w:szCs w:val="36"/>
              </w:rPr>
            </w:pPr>
            <w:r w:rsidRPr="00F946F5">
              <w:rPr>
                <w:rFonts w:ascii="Arial" w:hAnsi="Arial" w:cs="Arial"/>
                <w:sz w:val="36"/>
                <w:szCs w:val="36"/>
              </w:rPr>
              <w:t>Yes</w:t>
            </w:r>
          </w:p>
        </w:tc>
        <w:tc>
          <w:tcPr>
            <w:tcW w:w="1368" w:type="dxa"/>
            <w:gridSpan w:val="2"/>
          </w:tcPr>
          <w:p w:rsidR="00861B8C" w:rsidRPr="00F946F5" w:rsidRDefault="00861B8C" w:rsidP="00861B8C">
            <w:pPr>
              <w:jc w:val="center"/>
              <w:rPr>
                <w:rFonts w:ascii="Arial" w:hAnsi="Arial" w:cs="Arial"/>
                <w:sz w:val="36"/>
                <w:szCs w:val="36"/>
              </w:rPr>
            </w:pPr>
            <w:r w:rsidRPr="00F946F5">
              <w:rPr>
                <w:rFonts w:ascii="Arial" w:hAnsi="Arial" w:cs="Arial"/>
                <w:sz w:val="36"/>
                <w:szCs w:val="36"/>
              </w:rPr>
              <w:t>1</w:t>
            </w:r>
          </w:p>
        </w:tc>
      </w:tr>
      <w:tr w:rsidR="00861B8C" w:rsidRPr="00F946F5" w:rsidTr="00932918">
        <w:tc>
          <w:tcPr>
            <w:tcW w:w="1368" w:type="dxa"/>
            <w:vMerge/>
          </w:tcPr>
          <w:p w:rsidR="00861B8C" w:rsidRPr="00F946F5" w:rsidRDefault="00861B8C" w:rsidP="00BE7261">
            <w:pPr>
              <w:rPr>
                <w:rFonts w:ascii="Arial" w:hAnsi="Arial" w:cs="Arial"/>
                <w:sz w:val="36"/>
                <w:szCs w:val="36"/>
              </w:rPr>
            </w:pPr>
          </w:p>
        </w:tc>
        <w:tc>
          <w:tcPr>
            <w:tcW w:w="6840" w:type="dxa"/>
            <w:gridSpan w:val="2"/>
          </w:tcPr>
          <w:p w:rsidR="00861B8C" w:rsidRPr="00F946F5" w:rsidRDefault="00861B8C" w:rsidP="00861B8C">
            <w:pPr>
              <w:jc w:val="right"/>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 xml:space="preserve"> / Refuse</w:t>
            </w:r>
          </w:p>
        </w:tc>
        <w:tc>
          <w:tcPr>
            <w:tcW w:w="1368" w:type="dxa"/>
            <w:gridSpan w:val="2"/>
          </w:tcPr>
          <w:p w:rsidR="00861B8C" w:rsidRPr="00F946F5" w:rsidRDefault="00861B8C" w:rsidP="00861B8C">
            <w:pPr>
              <w:jc w:val="center"/>
              <w:rPr>
                <w:rFonts w:ascii="Arial" w:hAnsi="Arial" w:cs="Arial"/>
                <w:sz w:val="36"/>
                <w:szCs w:val="36"/>
              </w:rPr>
            </w:pPr>
            <w:r w:rsidRPr="00F946F5">
              <w:rPr>
                <w:rFonts w:ascii="Arial" w:hAnsi="Arial" w:cs="Arial"/>
                <w:sz w:val="36"/>
                <w:szCs w:val="36"/>
              </w:rPr>
              <w:t>999</w:t>
            </w:r>
          </w:p>
        </w:tc>
      </w:tr>
      <w:tr w:rsidR="00B22D88" w:rsidRPr="00F946F5" w:rsidTr="00B22D88">
        <w:tc>
          <w:tcPr>
            <w:tcW w:w="9576" w:type="dxa"/>
            <w:gridSpan w:val="5"/>
          </w:tcPr>
          <w:p w:rsidR="0013253B" w:rsidRPr="00F946F5" w:rsidRDefault="0013253B" w:rsidP="00BE7261">
            <w:pPr>
              <w:rPr>
                <w:ins w:id="26" w:author="Eve Puffer" w:date="2013-02-15T12:59:00Z"/>
                <w:rFonts w:ascii="Arial" w:hAnsi="Arial" w:cs="Arial"/>
                <w:sz w:val="36"/>
                <w:szCs w:val="36"/>
              </w:rPr>
            </w:pPr>
          </w:p>
          <w:p w:rsidR="00B22D88" w:rsidRPr="00F946F5" w:rsidRDefault="00B22D88" w:rsidP="00BE7261">
            <w:pPr>
              <w:rPr>
                <w:rFonts w:ascii="Arial" w:hAnsi="Arial" w:cs="Arial"/>
                <w:sz w:val="36"/>
                <w:szCs w:val="36"/>
              </w:rPr>
            </w:pPr>
            <w:r w:rsidRPr="00F946F5">
              <w:rPr>
                <w:rFonts w:ascii="Arial" w:hAnsi="Arial" w:cs="Arial"/>
                <w:sz w:val="36"/>
                <w:szCs w:val="36"/>
              </w:rPr>
              <w:t xml:space="preserve">IF NO, SKIP to </w:t>
            </w:r>
            <w:proofErr w:type="spellStart"/>
            <w:r w:rsidRPr="00F946F5">
              <w:rPr>
                <w:rFonts w:ascii="Arial" w:hAnsi="Arial" w:cs="Arial"/>
                <w:sz w:val="36"/>
                <w:szCs w:val="36"/>
              </w:rPr>
              <w:t>Qual</w:t>
            </w:r>
            <w:r w:rsidR="00861B8C">
              <w:rPr>
                <w:rFonts w:ascii="Arial" w:hAnsi="Arial" w:cs="Arial"/>
                <w:sz w:val="36"/>
                <w:szCs w:val="36"/>
              </w:rPr>
              <w:t>Time</w:t>
            </w:r>
            <w:proofErr w:type="spellEnd"/>
            <w:r w:rsidR="00861B8C">
              <w:rPr>
                <w:rFonts w:ascii="Arial" w:hAnsi="Arial" w:cs="Arial"/>
                <w:sz w:val="36"/>
                <w:szCs w:val="36"/>
              </w:rPr>
              <w:t>; IF YES, ask:</w:t>
            </w:r>
          </w:p>
        </w:tc>
      </w:tr>
      <w:tr w:rsidR="00861B8C" w:rsidRPr="00F946F5" w:rsidTr="00932918">
        <w:tc>
          <w:tcPr>
            <w:tcW w:w="4518" w:type="dxa"/>
            <w:gridSpan w:val="2"/>
            <w:vMerge w:val="restart"/>
          </w:tcPr>
          <w:p w:rsidR="00861B8C" w:rsidRPr="00F946F5" w:rsidRDefault="00861B8C" w:rsidP="00BE7261">
            <w:pPr>
              <w:rPr>
                <w:rFonts w:ascii="Arial" w:hAnsi="Arial" w:cs="Arial"/>
                <w:sz w:val="36"/>
                <w:szCs w:val="36"/>
              </w:rPr>
            </w:pPr>
            <w:r w:rsidRPr="00F946F5">
              <w:rPr>
                <w:rFonts w:ascii="Arial" w:hAnsi="Arial" w:cs="Arial"/>
                <w:sz w:val="36"/>
                <w:szCs w:val="36"/>
              </w:rPr>
              <w:t>How much time?</w:t>
            </w:r>
          </w:p>
        </w:tc>
        <w:tc>
          <w:tcPr>
            <w:tcW w:w="3780" w:type="dxa"/>
            <w:gridSpan w:val="2"/>
          </w:tcPr>
          <w:p w:rsidR="00861B8C" w:rsidRPr="00F946F5" w:rsidRDefault="00861B8C" w:rsidP="00BE7261">
            <w:pPr>
              <w:rPr>
                <w:rFonts w:ascii="Arial" w:hAnsi="Arial" w:cs="Arial"/>
                <w:sz w:val="36"/>
                <w:szCs w:val="36"/>
              </w:rPr>
            </w:pPr>
            <w:r w:rsidRPr="00F946F5">
              <w:rPr>
                <w:rFonts w:ascii="Arial" w:hAnsi="Arial" w:cs="Arial"/>
                <w:sz w:val="36"/>
                <w:szCs w:val="36"/>
              </w:rPr>
              <w:t>A Lot</w:t>
            </w:r>
          </w:p>
        </w:tc>
        <w:tc>
          <w:tcPr>
            <w:tcW w:w="1278" w:type="dxa"/>
          </w:tcPr>
          <w:p w:rsidR="00861B8C" w:rsidRPr="00F946F5" w:rsidRDefault="00861B8C" w:rsidP="00BE7261">
            <w:pPr>
              <w:rPr>
                <w:rFonts w:ascii="Arial" w:hAnsi="Arial" w:cs="Arial"/>
                <w:sz w:val="36"/>
                <w:szCs w:val="36"/>
              </w:rPr>
            </w:pPr>
            <w:r w:rsidRPr="00F946F5">
              <w:rPr>
                <w:rFonts w:ascii="Arial" w:hAnsi="Arial" w:cs="Arial"/>
                <w:sz w:val="36"/>
                <w:szCs w:val="36"/>
              </w:rPr>
              <w:t>3</w:t>
            </w:r>
          </w:p>
        </w:tc>
      </w:tr>
      <w:tr w:rsidR="00861B8C" w:rsidRPr="00F946F5" w:rsidTr="00932918">
        <w:tc>
          <w:tcPr>
            <w:tcW w:w="4518" w:type="dxa"/>
            <w:gridSpan w:val="2"/>
            <w:vMerge/>
          </w:tcPr>
          <w:p w:rsidR="00861B8C" w:rsidRPr="00F946F5" w:rsidRDefault="00861B8C" w:rsidP="00BE7261">
            <w:pPr>
              <w:rPr>
                <w:rFonts w:ascii="Arial" w:hAnsi="Arial" w:cs="Arial"/>
                <w:sz w:val="36"/>
                <w:szCs w:val="36"/>
              </w:rPr>
            </w:pPr>
          </w:p>
        </w:tc>
        <w:tc>
          <w:tcPr>
            <w:tcW w:w="3780" w:type="dxa"/>
            <w:gridSpan w:val="2"/>
          </w:tcPr>
          <w:p w:rsidR="00861B8C" w:rsidRPr="00F946F5" w:rsidRDefault="00861B8C" w:rsidP="00BE7261">
            <w:pPr>
              <w:rPr>
                <w:rFonts w:ascii="Arial" w:hAnsi="Arial" w:cs="Arial"/>
                <w:sz w:val="36"/>
                <w:szCs w:val="36"/>
              </w:rPr>
            </w:pPr>
            <w:r>
              <w:rPr>
                <w:rFonts w:ascii="Arial" w:hAnsi="Arial" w:cs="Arial"/>
                <w:sz w:val="36"/>
                <w:szCs w:val="36"/>
              </w:rPr>
              <w:t xml:space="preserve">A </w:t>
            </w:r>
            <w:r w:rsidRPr="00F946F5">
              <w:rPr>
                <w:rFonts w:ascii="Arial" w:hAnsi="Arial" w:cs="Arial"/>
                <w:sz w:val="36"/>
                <w:szCs w:val="36"/>
              </w:rPr>
              <w:t>Medium Amount</w:t>
            </w:r>
          </w:p>
        </w:tc>
        <w:tc>
          <w:tcPr>
            <w:tcW w:w="1278" w:type="dxa"/>
          </w:tcPr>
          <w:p w:rsidR="00861B8C" w:rsidRPr="00F946F5" w:rsidRDefault="00861B8C" w:rsidP="00BE7261">
            <w:pPr>
              <w:rPr>
                <w:rFonts w:ascii="Arial" w:hAnsi="Arial" w:cs="Arial"/>
                <w:sz w:val="36"/>
                <w:szCs w:val="36"/>
              </w:rPr>
            </w:pPr>
            <w:r w:rsidRPr="00F946F5">
              <w:rPr>
                <w:rFonts w:ascii="Arial" w:hAnsi="Arial" w:cs="Arial"/>
                <w:sz w:val="36"/>
                <w:szCs w:val="36"/>
              </w:rPr>
              <w:t>2</w:t>
            </w:r>
          </w:p>
        </w:tc>
      </w:tr>
      <w:tr w:rsidR="00861B8C" w:rsidRPr="00F946F5" w:rsidTr="00932918">
        <w:tc>
          <w:tcPr>
            <w:tcW w:w="4518" w:type="dxa"/>
            <w:gridSpan w:val="2"/>
            <w:vMerge/>
          </w:tcPr>
          <w:p w:rsidR="00861B8C" w:rsidRPr="00F946F5" w:rsidRDefault="00861B8C" w:rsidP="00BE7261">
            <w:pPr>
              <w:rPr>
                <w:rFonts w:ascii="Arial" w:hAnsi="Arial" w:cs="Arial"/>
                <w:sz w:val="36"/>
                <w:szCs w:val="36"/>
              </w:rPr>
            </w:pPr>
          </w:p>
        </w:tc>
        <w:tc>
          <w:tcPr>
            <w:tcW w:w="3780" w:type="dxa"/>
            <w:gridSpan w:val="2"/>
          </w:tcPr>
          <w:p w:rsidR="00861B8C" w:rsidRPr="00F946F5" w:rsidRDefault="00861B8C" w:rsidP="00BE7261">
            <w:pPr>
              <w:rPr>
                <w:rFonts w:ascii="Arial" w:hAnsi="Arial" w:cs="Arial"/>
                <w:sz w:val="36"/>
                <w:szCs w:val="36"/>
              </w:rPr>
            </w:pPr>
            <w:r>
              <w:rPr>
                <w:rFonts w:ascii="Arial" w:hAnsi="Arial" w:cs="Arial"/>
                <w:sz w:val="36"/>
                <w:szCs w:val="36"/>
              </w:rPr>
              <w:t xml:space="preserve">A </w:t>
            </w:r>
            <w:r w:rsidRPr="00F946F5">
              <w:rPr>
                <w:rFonts w:ascii="Arial" w:hAnsi="Arial" w:cs="Arial"/>
                <w:sz w:val="36"/>
                <w:szCs w:val="36"/>
              </w:rPr>
              <w:t>Small Amount</w:t>
            </w:r>
          </w:p>
        </w:tc>
        <w:tc>
          <w:tcPr>
            <w:tcW w:w="1278" w:type="dxa"/>
          </w:tcPr>
          <w:p w:rsidR="00861B8C" w:rsidRPr="00F946F5" w:rsidRDefault="00861B8C" w:rsidP="00BE7261">
            <w:pPr>
              <w:rPr>
                <w:rFonts w:ascii="Arial" w:hAnsi="Arial" w:cs="Arial"/>
                <w:sz w:val="36"/>
                <w:szCs w:val="36"/>
              </w:rPr>
            </w:pPr>
            <w:r w:rsidRPr="00F946F5">
              <w:rPr>
                <w:rFonts w:ascii="Arial" w:hAnsi="Arial" w:cs="Arial"/>
                <w:sz w:val="36"/>
                <w:szCs w:val="36"/>
              </w:rPr>
              <w:t>1</w:t>
            </w:r>
          </w:p>
        </w:tc>
      </w:tr>
      <w:tr w:rsidR="00861B8C" w:rsidRPr="00F946F5" w:rsidTr="00932918">
        <w:tc>
          <w:tcPr>
            <w:tcW w:w="4518" w:type="dxa"/>
            <w:gridSpan w:val="2"/>
            <w:vMerge/>
          </w:tcPr>
          <w:p w:rsidR="00861B8C" w:rsidRPr="00F946F5" w:rsidRDefault="00861B8C" w:rsidP="00BE7261">
            <w:pPr>
              <w:rPr>
                <w:rFonts w:ascii="Arial" w:hAnsi="Arial" w:cs="Arial"/>
                <w:sz w:val="36"/>
                <w:szCs w:val="36"/>
              </w:rPr>
            </w:pPr>
          </w:p>
        </w:tc>
        <w:tc>
          <w:tcPr>
            <w:tcW w:w="3780" w:type="dxa"/>
            <w:gridSpan w:val="2"/>
          </w:tcPr>
          <w:p w:rsidR="00861B8C" w:rsidRPr="00F946F5" w:rsidRDefault="00861B8C" w:rsidP="00BE7261">
            <w:pPr>
              <w:rPr>
                <w:rFonts w:ascii="Arial" w:hAnsi="Arial" w:cs="Arial"/>
                <w:sz w:val="36"/>
                <w:szCs w:val="36"/>
              </w:rPr>
            </w:pPr>
            <w:r w:rsidRPr="00F946F5">
              <w:rPr>
                <w:rFonts w:ascii="Arial" w:hAnsi="Arial" w:cs="Arial"/>
                <w:sz w:val="36"/>
                <w:szCs w:val="36"/>
              </w:rPr>
              <w:t>None</w:t>
            </w:r>
          </w:p>
        </w:tc>
        <w:tc>
          <w:tcPr>
            <w:tcW w:w="1278" w:type="dxa"/>
          </w:tcPr>
          <w:p w:rsidR="00861B8C" w:rsidRPr="00F946F5" w:rsidRDefault="00861B8C" w:rsidP="00BE7261">
            <w:pPr>
              <w:rPr>
                <w:rFonts w:ascii="Arial" w:hAnsi="Arial" w:cs="Arial"/>
                <w:sz w:val="36"/>
                <w:szCs w:val="36"/>
              </w:rPr>
            </w:pPr>
            <w:r w:rsidRPr="00F946F5">
              <w:rPr>
                <w:rFonts w:ascii="Arial" w:hAnsi="Arial" w:cs="Arial"/>
                <w:sz w:val="36"/>
                <w:szCs w:val="36"/>
              </w:rPr>
              <w:t>0</w:t>
            </w:r>
          </w:p>
        </w:tc>
      </w:tr>
      <w:tr w:rsidR="00861B8C" w:rsidRPr="00F946F5" w:rsidTr="00932918">
        <w:tc>
          <w:tcPr>
            <w:tcW w:w="4518" w:type="dxa"/>
            <w:gridSpan w:val="2"/>
            <w:vMerge/>
          </w:tcPr>
          <w:p w:rsidR="00861B8C" w:rsidRPr="00F946F5" w:rsidRDefault="00861B8C" w:rsidP="00BE7261">
            <w:pPr>
              <w:rPr>
                <w:rFonts w:ascii="Arial" w:hAnsi="Arial" w:cs="Arial"/>
                <w:sz w:val="36"/>
                <w:szCs w:val="36"/>
              </w:rPr>
            </w:pPr>
          </w:p>
        </w:tc>
        <w:tc>
          <w:tcPr>
            <w:tcW w:w="3780" w:type="dxa"/>
            <w:gridSpan w:val="2"/>
          </w:tcPr>
          <w:p w:rsidR="00861B8C" w:rsidRPr="00F946F5" w:rsidRDefault="00861B8C" w:rsidP="00BE7261">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/Refuse</w:t>
            </w:r>
          </w:p>
        </w:tc>
        <w:tc>
          <w:tcPr>
            <w:tcW w:w="1278" w:type="dxa"/>
          </w:tcPr>
          <w:p w:rsidR="00861B8C" w:rsidRPr="00F946F5" w:rsidRDefault="00861B8C" w:rsidP="00BE7261">
            <w:pPr>
              <w:rPr>
                <w:rFonts w:ascii="Arial" w:hAnsi="Arial" w:cs="Arial"/>
                <w:sz w:val="36"/>
                <w:szCs w:val="36"/>
              </w:rPr>
            </w:pPr>
            <w:r w:rsidRPr="00F946F5">
              <w:rPr>
                <w:rFonts w:ascii="Arial" w:hAnsi="Arial" w:cs="Arial"/>
                <w:sz w:val="36"/>
                <w:szCs w:val="36"/>
              </w:rPr>
              <w:t>999</w:t>
            </w:r>
          </w:p>
        </w:tc>
      </w:tr>
    </w:tbl>
    <w:tbl>
      <w:tblPr>
        <w:tblStyle w:val="TableGrid"/>
        <w:tblpPr w:leftFromText="180" w:rightFromText="180" w:vertAnchor="text" w:horzAnchor="page" w:tblpX="1369" w:tblpY="181"/>
        <w:tblW w:w="9648" w:type="dxa"/>
        <w:tblLayout w:type="fixed"/>
        <w:tblLook w:val="04A0"/>
      </w:tblPr>
      <w:tblGrid>
        <w:gridCol w:w="1601"/>
        <w:gridCol w:w="8047"/>
      </w:tblGrid>
      <w:tr w:rsidR="00B22D88" w:rsidRPr="00F946F5" w:rsidTr="00EE2C93">
        <w:trPr>
          <w:trHeight w:val="3320"/>
        </w:trPr>
        <w:tc>
          <w:tcPr>
            <w:tcW w:w="1601" w:type="dxa"/>
          </w:tcPr>
          <w:p w:rsidR="00B22D88" w:rsidRPr="00F946F5" w:rsidRDefault="00B22D88" w:rsidP="00B22D88">
            <w:pPr>
              <w:rPr>
                <w:rFonts w:ascii="Arial" w:hAnsi="Arial" w:cs="Arial"/>
                <w:b/>
                <w:sz w:val="36"/>
                <w:szCs w:val="36"/>
              </w:rPr>
            </w:pPr>
            <w:proofErr w:type="spellStart"/>
            <w:r w:rsidRPr="00F946F5">
              <w:rPr>
                <w:rFonts w:ascii="Arial" w:hAnsi="Arial" w:cs="Arial"/>
                <w:b/>
                <w:sz w:val="36"/>
                <w:szCs w:val="36"/>
              </w:rPr>
              <w:lastRenderedPageBreak/>
              <w:t>QualTime</w:t>
            </w:r>
            <w:proofErr w:type="spellEnd"/>
            <w:r w:rsidRPr="00F946F5">
              <w:rPr>
                <w:rFonts w:ascii="Arial" w:hAnsi="Arial" w:cs="Arial"/>
                <w:b/>
                <w:sz w:val="36"/>
                <w:szCs w:val="36"/>
              </w:rPr>
              <w:t xml:space="preserve"> </w:t>
            </w:r>
          </w:p>
        </w:tc>
        <w:tc>
          <w:tcPr>
            <w:tcW w:w="8047" w:type="dxa"/>
          </w:tcPr>
          <w:p w:rsidR="00B22D88" w:rsidRPr="00406799" w:rsidRDefault="00B22D88" w:rsidP="00B22D88">
            <w:pPr>
              <w:rPr>
                <w:rFonts w:ascii="Arial" w:hAnsi="Arial" w:cs="Arial"/>
                <w:sz w:val="36"/>
                <w:szCs w:val="36"/>
              </w:rPr>
            </w:pPr>
            <w:r w:rsidRPr="00F946F5">
              <w:rPr>
                <w:rFonts w:ascii="Arial" w:hAnsi="Arial" w:cs="Arial"/>
                <w:sz w:val="36"/>
                <w:szCs w:val="36"/>
              </w:rPr>
              <w:t>What thing you and your</w:t>
            </w:r>
            <w:r w:rsidR="00EE2C93">
              <w:rPr>
                <w:rFonts w:ascii="Arial" w:hAnsi="Arial" w:cs="Arial"/>
                <w:sz w:val="36"/>
                <w:szCs w:val="36"/>
              </w:rPr>
              <w:t xml:space="preserve"> caregiver can be doing together</w:t>
            </w:r>
            <w:r w:rsidRPr="00F946F5">
              <w:rPr>
                <w:rFonts w:ascii="Arial" w:hAnsi="Arial" w:cs="Arial"/>
                <w:sz w:val="36"/>
                <w:szCs w:val="36"/>
              </w:rPr>
              <w:t>?</w:t>
            </w:r>
          </w:p>
        </w:tc>
      </w:tr>
    </w:tbl>
    <w:p w:rsidR="002E7887" w:rsidRPr="00F946F5" w:rsidRDefault="002E7887" w:rsidP="002E7887">
      <w:pPr>
        <w:spacing w:line="240" w:lineRule="auto"/>
        <w:rPr>
          <w:rFonts w:ascii="Arial" w:hAnsi="Arial" w:cs="Arial"/>
          <w:sz w:val="36"/>
          <w:szCs w:val="36"/>
        </w:rPr>
      </w:pPr>
    </w:p>
    <w:tbl>
      <w:tblPr>
        <w:tblStyle w:val="TableGrid"/>
        <w:tblW w:w="0" w:type="auto"/>
        <w:tblLook w:val="04A0"/>
      </w:tblPr>
      <w:tblGrid>
        <w:gridCol w:w="1297"/>
        <w:gridCol w:w="3596"/>
        <w:gridCol w:w="3407"/>
        <w:gridCol w:w="1276"/>
      </w:tblGrid>
      <w:tr w:rsidR="00861B8C" w:rsidRPr="00F946F5" w:rsidTr="00B22D88">
        <w:tc>
          <w:tcPr>
            <w:tcW w:w="1297" w:type="dxa"/>
            <w:vMerge w:val="restart"/>
          </w:tcPr>
          <w:p w:rsidR="00861B8C" w:rsidRPr="00861B8C" w:rsidRDefault="00861B8C" w:rsidP="00BE7261">
            <w:pPr>
              <w:rPr>
                <w:rFonts w:ascii="Arial" w:hAnsi="Arial" w:cs="Arial"/>
                <w:sz w:val="24"/>
                <w:szCs w:val="24"/>
              </w:rPr>
            </w:pPr>
            <w:proofErr w:type="spellStart"/>
            <w:r w:rsidRPr="00861B8C">
              <w:rPr>
                <w:rFonts w:ascii="Arial" w:hAnsi="Arial" w:cs="Arial"/>
                <w:sz w:val="24"/>
                <w:szCs w:val="24"/>
              </w:rPr>
              <w:t>CRepPlay</w:t>
            </w:r>
            <w:proofErr w:type="spellEnd"/>
          </w:p>
        </w:tc>
        <w:tc>
          <w:tcPr>
            <w:tcW w:w="8279" w:type="dxa"/>
            <w:gridSpan w:val="3"/>
          </w:tcPr>
          <w:p w:rsidR="00861B8C" w:rsidRPr="00F946F5" w:rsidRDefault="00861B8C" w:rsidP="00522C7E">
            <w:pPr>
              <w:rPr>
                <w:rFonts w:ascii="Arial" w:hAnsi="Arial" w:cs="Arial"/>
                <w:sz w:val="36"/>
                <w:szCs w:val="36"/>
              </w:rPr>
            </w:pPr>
            <w:r w:rsidRPr="00F946F5">
              <w:rPr>
                <w:rFonts w:ascii="Arial" w:hAnsi="Arial" w:cs="Arial"/>
                <w:sz w:val="36"/>
                <w:szCs w:val="36"/>
              </w:rPr>
              <w:t>In the past 7 days, did your caregiver play with you at home?</w:t>
            </w:r>
          </w:p>
        </w:tc>
      </w:tr>
      <w:tr w:rsidR="00861B8C" w:rsidRPr="00F946F5" w:rsidTr="00932918">
        <w:tc>
          <w:tcPr>
            <w:tcW w:w="1297" w:type="dxa"/>
            <w:vMerge/>
          </w:tcPr>
          <w:p w:rsidR="00861B8C" w:rsidRPr="00F946F5" w:rsidRDefault="00861B8C" w:rsidP="00BE7261">
            <w:pPr>
              <w:rPr>
                <w:rFonts w:ascii="Arial" w:hAnsi="Arial" w:cs="Arial"/>
                <w:sz w:val="36"/>
                <w:szCs w:val="36"/>
              </w:rPr>
            </w:pPr>
          </w:p>
        </w:tc>
        <w:tc>
          <w:tcPr>
            <w:tcW w:w="7003" w:type="dxa"/>
            <w:gridSpan w:val="2"/>
          </w:tcPr>
          <w:p w:rsidR="00861B8C" w:rsidRPr="00F946F5" w:rsidRDefault="00861B8C" w:rsidP="00861B8C">
            <w:pPr>
              <w:jc w:val="right"/>
              <w:rPr>
                <w:rFonts w:ascii="Arial" w:hAnsi="Arial" w:cs="Arial"/>
                <w:sz w:val="36"/>
                <w:szCs w:val="36"/>
              </w:rPr>
            </w:pPr>
            <w:r w:rsidRPr="00F946F5">
              <w:rPr>
                <w:rFonts w:ascii="Arial" w:hAnsi="Arial" w:cs="Arial"/>
                <w:sz w:val="36"/>
                <w:szCs w:val="36"/>
              </w:rPr>
              <w:t>No</w:t>
            </w:r>
          </w:p>
        </w:tc>
        <w:tc>
          <w:tcPr>
            <w:tcW w:w="1276" w:type="dxa"/>
          </w:tcPr>
          <w:p w:rsidR="00861B8C" w:rsidRPr="00F946F5" w:rsidRDefault="00861B8C" w:rsidP="00861B8C">
            <w:pPr>
              <w:jc w:val="center"/>
              <w:rPr>
                <w:rFonts w:ascii="Arial" w:hAnsi="Arial" w:cs="Arial"/>
                <w:sz w:val="36"/>
                <w:szCs w:val="36"/>
              </w:rPr>
            </w:pPr>
            <w:r w:rsidRPr="00F946F5">
              <w:rPr>
                <w:rFonts w:ascii="Arial" w:hAnsi="Arial" w:cs="Arial"/>
                <w:sz w:val="36"/>
                <w:szCs w:val="36"/>
              </w:rPr>
              <w:t>0</w:t>
            </w:r>
          </w:p>
        </w:tc>
      </w:tr>
      <w:tr w:rsidR="00861B8C" w:rsidRPr="00F946F5" w:rsidTr="00932918">
        <w:tc>
          <w:tcPr>
            <w:tcW w:w="1297" w:type="dxa"/>
            <w:vMerge/>
          </w:tcPr>
          <w:p w:rsidR="00861B8C" w:rsidRPr="00F946F5" w:rsidRDefault="00861B8C" w:rsidP="00BE7261">
            <w:pPr>
              <w:rPr>
                <w:rFonts w:ascii="Arial" w:hAnsi="Arial" w:cs="Arial"/>
                <w:sz w:val="36"/>
                <w:szCs w:val="36"/>
              </w:rPr>
            </w:pPr>
          </w:p>
        </w:tc>
        <w:tc>
          <w:tcPr>
            <w:tcW w:w="7003" w:type="dxa"/>
            <w:gridSpan w:val="2"/>
          </w:tcPr>
          <w:p w:rsidR="00861B8C" w:rsidRPr="00F946F5" w:rsidRDefault="00861B8C" w:rsidP="00861B8C">
            <w:pPr>
              <w:jc w:val="right"/>
              <w:rPr>
                <w:rFonts w:ascii="Arial" w:hAnsi="Arial" w:cs="Arial"/>
                <w:sz w:val="36"/>
                <w:szCs w:val="36"/>
              </w:rPr>
            </w:pPr>
            <w:r w:rsidRPr="00F946F5">
              <w:rPr>
                <w:rFonts w:ascii="Arial" w:hAnsi="Arial" w:cs="Arial"/>
                <w:sz w:val="36"/>
                <w:szCs w:val="36"/>
              </w:rPr>
              <w:t>Yes</w:t>
            </w:r>
          </w:p>
        </w:tc>
        <w:tc>
          <w:tcPr>
            <w:tcW w:w="1276" w:type="dxa"/>
          </w:tcPr>
          <w:p w:rsidR="00861B8C" w:rsidRPr="00F946F5" w:rsidRDefault="00861B8C" w:rsidP="00861B8C">
            <w:pPr>
              <w:jc w:val="center"/>
              <w:rPr>
                <w:rFonts w:ascii="Arial" w:hAnsi="Arial" w:cs="Arial"/>
                <w:sz w:val="36"/>
                <w:szCs w:val="36"/>
              </w:rPr>
            </w:pPr>
            <w:r w:rsidRPr="00F946F5">
              <w:rPr>
                <w:rFonts w:ascii="Arial" w:hAnsi="Arial" w:cs="Arial"/>
                <w:sz w:val="36"/>
                <w:szCs w:val="36"/>
              </w:rPr>
              <w:t>1</w:t>
            </w:r>
          </w:p>
        </w:tc>
      </w:tr>
      <w:tr w:rsidR="00861B8C" w:rsidRPr="00F946F5" w:rsidTr="00861B8C">
        <w:tc>
          <w:tcPr>
            <w:tcW w:w="1297" w:type="dxa"/>
            <w:vMerge/>
          </w:tcPr>
          <w:p w:rsidR="00861B8C" w:rsidRPr="00F946F5" w:rsidRDefault="00861B8C" w:rsidP="00BE7261">
            <w:pPr>
              <w:rPr>
                <w:rFonts w:ascii="Arial" w:hAnsi="Arial" w:cs="Arial"/>
                <w:sz w:val="36"/>
                <w:szCs w:val="36"/>
              </w:rPr>
            </w:pPr>
          </w:p>
        </w:tc>
        <w:tc>
          <w:tcPr>
            <w:tcW w:w="7003" w:type="dxa"/>
            <w:gridSpan w:val="2"/>
          </w:tcPr>
          <w:p w:rsidR="00861B8C" w:rsidRPr="00F946F5" w:rsidRDefault="00861B8C" w:rsidP="00861B8C">
            <w:pPr>
              <w:jc w:val="right"/>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/Refuse</w:t>
            </w:r>
          </w:p>
        </w:tc>
        <w:tc>
          <w:tcPr>
            <w:tcW w:w="1276" w:type="dxa"/>
          </w:tcPr>
          <w:p w:rsidR="00861B8C" w:rsidRPr="00F946F5" w:rsidRDefault="00861B8C" w:rsidP="00861B8C">
            <w:pPr>
              <w:jc w:val="center"/>
              <w:rPr>
                <w:rFonts w:ascii="Arial" w:hAnsi="Arial" w:cs="Arial"/>
                <w:sz w:val="36"/>
                <w:szCs w:val="36"/>
              </w:rPr>
            </w:pPr>
            <w:r w:rsidRPr="00F946F5">
              <w:rPr>
                <w:rFonts w:ascii="Arial" w:hAnsi="Arial" w:cs="Arial"/>
                <w:sz w:val="36"/>
                <w:szCs w:val="36"/>
              </w:rPr>
              <w:t>999</w:t>
            </w:r>
          </w:p>
        </w:tc>
      </w:tr>
      <w:tr w:rsidR="00B22D88" w:rsidRPr="00F946F5" w:rsidTr="00B22D88">
        <w:tc>
          <w:tcPr>
            <w:tcW w:w="9576" w:type="dxa"/>
            <w:gridSpan w:val="4"/>
          </w:tcPr>
          <w:p w:rsidR="00861B8C" w:rsidRDefault="00861B8C" w:rsidP="00BE7261">
            <w:pPr>
              <w:rPr>
                <w:rFonts w:ascii="Arial" w:hAnsi="Arial" w:cs="Arial"/>
                <w:sz w:val="36"/>
                <w:szCs w:val="36"/>
              </w:rPr>
            </w:pPr>
          </w:p>
          <w:p w:rsidR="00B22D88" w:rsidRPr="00F946F5" w:rsidRDefault="00B22D88" w:rsidP="00BE7261">
            <w:pPr>
              <w:rPr>
                <w:rFonts w:ascii="Arial" w:hAnsi="Arial" w:cs="Arial"/>
                <w:sz w:val="36"/>
                <w:szCs w:val="36"/>
              </w:rPr>
            </w:pPr>
            <w:r w:rsidRPr="00F946F5">
              <w:rPr>
                <w:rFonts w:ascii="Arial" w:hAnsi="Arial" w:cs="Arial"/>
                <w:sz w:val="36"/>
                <w:szCs w:val="36"/>
              </w:rPr>
              <w:t xml:space="preserve">IF NO, SKIP to </w:t>
            </w:r>
            <w:proofErr w:type="spellStart"/>
            <w:r w:rsidRPr="00F946F5">
              <w:rPr>
                <w:rFonts w:ascii="Arial" w:hAnsi="Arial" w:cs="Arial"/>
                <w:sz w:val="36"/>
                <w:szCs w:val="36"/>
              </w:rPr>
              <w:t>Qual</w:t>
            </w:r>
            <w:r w:rsidR="00861B8C">
              <w:rPr>
                <w:rFonts w:ascii="Arial" w:hAnsi="Arial" w:cs="Arial"/>
                <w:sz w:val="36"/>
                <w:szCs w:val="36"/>
              </w:rPr>
              <w:t>Play</w:t>
            </w:r>
            <w:proofErr w:type="spellEnd"/>
            <w:r w:rsidR="00861B8C">
              <w:rPr>
                <w:rFonts w:ascii="Arial" w:hAnsi="Arial" w:cs="Arial"/>
                <w:sz w:val="36"/>
                <w:szCs w:val="36"/>
              </w:rPr>
              <w:t>; IF YES, ask:</w:t>
            </w:r>
          </w:p>
          <w:p w:rsidR="00522C7E" w:rsidRPr="00F946F5" w:rsidRDefault="00522C7E" w:rsidP="00BE7261">
            <w:pPr>
              <w:rPr>
                <w:rFonts w:ascii="Arial" w:hAnsi="Arial" w:cs="Arial"/>
                <w:sz w:val="36"/>
                <w:szCs w:val="36"/>
              </w:rPr>
            </w:pPr>
          </w:p>
        </w:tc>
      </w:tr>
      <w:tr w:rsidR="00861B8C" w:rsidRPr="00F946F5" w:rsidTr="00932918">
        <w:tc>
          <w:tcPr>
            <w:tcW w:w="4893" w:type="dxa"/>
            <w:gridSpan w:val="2"/>
            <w:vMerge w:val="restart"/>
          </w:tcPr>
          <w:p w:rsidR="00861B8C" w:rsidRPr="00F946F5" w:rsidRDefault="00861B8C" w:rsidP="00BE7261">
            <w:pPr>
              <w:rPr>
                <w:rFonts w:ascii="Arial" w:hAnsi="Arial" w:cs="Arial"/>
                <w:sz w:val="36"/>
                <w:szCs w:val="36"/>
              </w:rPr>
            </w:pPr>
            <w:r w:rsidRPr="00F946F5">
              <w:rPr>
                <w:rFonts w:ascii="Arial" w:hAnsi="Arial" w:cs="Arial"/>
                <w:sz w:val="36"/>
                <w:szCs w:val="36"/>
              </w:rPr>
              <w:t>How much time?</w:t>
            </w:r>
          </w:p>
        </w:tc>
        <w:tc>
          <w:tcPr>
            <w:tcW w:w="3407" w:type="dxa"/>
          </w:tcPr>
          <w:p w:rsidR="00861B8C" w:rsidRPr="00F946F5" w:rsidRDefault="00861B8C" w:rsidP="00BE7261">
            <w:pPr>
              <w:rPr>
                <w:rFonts w:ascii="Arial" w:hAnsi="Arial" w:cs="Arial"/>
                <w:sz w:val="36"/>
                <w:szCs w:val="36"/>
              </w:rPr>
            </w:pPr>
            <w:r w:rsidRPr="00F946F5">
              <w:rPr>
                <w:rFonts w:ascii="Arial" w:hAnsi="Arial" w:cs="Arial"/>
                <w:sz w:val="36"/>
                <w:szCs w:val="36"/>
              </w:rPr>
              <w:t>A Lot</w:t>
            </w:r>
          </w:p>
        </w:tc>
        <w:tc>
          <w:tcPr>
            <w:tcW w:w="1276" w:type="dxa"/>
          </w:tcPr>
          <w:p w:rsidR="00861B8C" w:rsidRPr="00F946F5" w:rsidRDefault="00861B8C" w:rsidP="00BE7261">
            <w:pPr>
              <w:rPr>
                <w:rFonts w:ascii="Arial" w:hAnsi="Arial" w:cs="Arial"/>
                <w:sz w:val="36"/>
                <w:szCs w:val="36"/>
              </w:rPr>
            </w:pPr>
            <w:r w:rsidRPr="00F946F5">
              <w:rPr>
                <w:rFonts w:ascii="Arial" w:hAnsi="Arial" w:cs="Arial"/>
                <w:sz w:val="36"/>
                <w:szCs w:val="36"/>
              </w:rPr>
              <w:t>3</w:t>
            </w:r>
          </w:p>
        </w:tc>
      </w:tr>
      <w:tr w:rsidR="00861B8C" w:rsidRPr="00F946F5" w:rsidTr="00932918">
        <w:tc>
          <w:tcPr>
            <w:tcW w:w="4893" w:type="dxa"/>
            <w:gridSpan w:val="2"/>
            <w:vMerge/>
          </w:tcPr>
          <w:p w:rsidR="00861B8C" w:rsidRPr="00F946F5" w:rsidRDefault="00861B8C" w:rsidP="00BE7261">
            <w:pPr>
              <w:rPr>
                <w:rFonts w:ascii="Arial" w:hAnsi="Arial" w:cs="Arial"/>
                <w:sz w:val="36"/>
                <w:szCs w:val="36"/>
              </w:rPr>
            </w:pPr>
          </w:p>
        </w:tc>
        <w:tc>
          <w:tcPr>
            <w:tcW w:w="3407" w:type="dxa"/>
          </w:tcPr>
          <w:p w:rsidR="00861B8C" w:rsidRPr="00F946F5" w:rsidRDefault="00861B8C" w:rsidP="00BE7261">
            <w:pPr>
              <w:rPr>
                <w:rFonts w:ascii="Arial" w:hAnsi="Arial" w:cs="Arial"/>
                <w:sz w:val="36"/>
                <w:szCs w:val="36"/>
              </w:rPr>
            </w:pPr>
            <w:r w:rsidRPr="00F946F5">
              <w:rPr>
                <w:rFonts w:ascii="Arial" w:hAnsi="Arial" w:cs="Arial"/>
                <w:sz w:val="36"/>
                <w:szCs w:val="36"/>
              </w:rPr>
              <w:t>A Medium Amount</w:t>
            </w:r>
          </w:p>
        </w:tc>
        <w:tc>
          <w:tcPr>
            <w:tcW w:w="1276" w:type="dxa"/>
          </w:tcPr>
          <w:p w:rsidR="00861B8C" w:rsidRPr="00F946F5" w:rsidRDefault="00861B8C" w:rsidP="00BE7261">
            <w:pPr>
              <w:rPr>
                <w:rFonts w:ascii="Arial" w:hAnsi="Arial" w:cs="Arial"/>
                <w:sz w:val="36"/>
                <w:szCs w:val="36"/>
              </w:rPr>
            </w:pPr>
            <w:r w:rsidRPr="00F946F5">
              <w:rPr>
                <w:rFonts w:ascii="Arial" w:hAnsi="Arial" w:cs="Arial"/>
                <w:sz w:val="36"/>
                <w:szCs w:val="36"/>
              </w:rPr>
              <w:t>2</w:t>
            </w:r>
          </w:p>
        </w:tc>
      </w:tr>
      <w:tr w:rsidR="00861B8C" w:rsidRPr="00F946F5" w:rsidTr="00932918">
        <w:tc>
          <w:tcPr>
            <w:tcW w:w="4893" w:type="dxa"/>
            <w:gridSpan w:val="2"/>
            <w:vMerge/>
          </w:tcPr>
          <w:p w:rsidR="00861B8C" w:rsidRPr="00F946F5" w:rsidRDefault="00861B8C" w:rsidP="00BE7261">
            <w:pPr>
              <w:rPr>
                <w:rFonts w:ascii="Arial" w:hAnsi="Arial" w:cs="Arial"/>
                <w:sz w:val="36"/>
                <w:szCs w:val="36"/>
              </w:rPr>
            </w:pPr>
          </w:p>
        </w:tc>
        <w:tc>
          <w:tcPr>
            <w:tcW w:w="3407" w:type="dxa"/>
          </w:tcPr>
          <w:p w:rsidR="00861B8C" w:rsidRPr="00F946F5" w:rsidRDefault="00861B8C" w:rsidP="00BE7261">
            <w:pPr>
              <w:rPr>
                <w:rFonts w:ascii="Arial" w:hAnsi="Arial" w:cs="Arial"/>
                <w:sz w:val="36"/>
                <w:szCs w:val="36"/>
              </w:rPr>
            </w:pPr>
            <w:r w:rsidRPr="00F946F5">
              <w:rPr>
                <w:rFonts w:ascii="Arial" w:hAnsi="Arial" w:cs="Arial"/>
                <w:sz w:val="36"/>
                <w:szCs w:val="36"/>
              </w:rPr>
              <w:t>A Small Amount</w:t>
            </w:r>
          </w:p>
        </w:tc>
        <w:tc>
          <w:tcPr>
            <w:tcW w:w="1276" w:type="dxa"/>
          </w:tcPr>
          <w:p w:rsidR="00861B8C" w:rsidRPr="00F946F5" w:rsidRDefault="00861B8C" w:rsidP="00BE7261">
            <w:pPr>
              <w:rPr>
                <w:rFonts w:ascii="Arial" w:hAnsi="Arial" w:cs="Arial"/>
                <w:sz w:val="36"/>
                <w:szCs w:val="36"/>
              </w:rPr>
            </w:pPr>
            <w:r w:rsidRPr="00F946F5">
              <w:rPr>
                <w:rFonts w:ascii="Arial" w:hAnsi="Arial" w:cs="Arial"/>
                <w:sz w:val="36"/>
                <w:szCs w:val="36"/>
              </w:rPr>
              <w:t>1</w:t>
            </w:r>
          </w:p>
        </w:tc>
      </w:tr>
      <w:tr w:rsidR="00861B8C" w:rsidRPr="00F946F5" w:rsidTr="00932918">
        <w:tc>
          <w:tcPr>
            <w:tcW w:w="4893" w:type="dxa"/>
            <w:gridSpan w:val="2"/>
            <w:vMerge/>
          </w:tcPr>
          <w:p w:rsidR="00861B8C" w:rsidRPr="00F946F5" w:rsidRDefault="00861B8C" w:rsidP="00BE7261">
            <w:pPr>
              <w:rPr>
                <w:rFonts w:ascii="Arial" w:hAnsi="Arial" w:cs="Arial"/>
                <w:sz w:val="36"/>
                <w:szCs w:val="36"/>
              </w:rPr>
            </w:pPr>
          </w:p>
        </w:tc>
        <w:tc>
          <w:tcPr>
            <w:tcW w:w="3407" w:type="dxa"/>
          </w:tcPr>
          <w:p w:rsidR="00861B8C" w:rsidRPr="00F946F5" w:rsidRDefault="00861B8C" w:rsidP="00BE7261">
            <w:pPr>
              <w:rPr>
                <w:rFonts w:ascii="Arial" w:hAnsi="Arial" w:cs="Arial"/>
                <w:sz w:val="36"/>
                <w:szCs w:val="36"/>
              </w:rPr>
            </w:pPr>
            <w:r w:rsidRPr="00F946F5">
              <w:rPr>
                <w:rFonts w:ascii="Arial" w:hAnsi="Arial" w:cs="Arial"/>
                <w:sz w:val="36"/>
                <w:szCs w:val="36"/>
              </w:rPr>
              <w:t>None</w:t>
            </w:r>
          </w:p>
        </w:tc>
        <w:tc>
          <w:tcPr>
            <w:tcW w:w="1276" w:type="dxa"/>
          </w:tcPr>
          <w:p w:rsidR="00861B8C" w:rsidRPr="00F946F5" w:rsidRDefault="00861B8C" w:rsidP="00BE7261">
            <w:pPr>
              <w:rPr>
                <w:rFonts w:ascii="Arial" w:hAnsi="Arial" w:cs="Arial"/>
                <w:sz w:val="36"/>
                <w:szCs w:val="36"/>
              </w:rPr>
            </w:pPr>
            <w:r w:rsidRPr="00F946F5">
              <w:rPr>
                <w:rFonts w:ascii="Arial" w:hAnsi="Arial" w:cs="Arial"/>
                <w:sz w:val="36"/>
                <w:szCs w:val="36"/>
              </w:rPr>
              <w:t>0</w:t>
            </w:r>
          </w:p>
        </w:tc>
      </w:tr>
      <w:tr w:rsidR="00861B8C" w:rsidRPr="00F946F5" w:rsidTr="00932918">
        <w:tc>
          <w:tcPr>
            <w:tcW w:w="4893" w:type="dxa"/>
            <w:gridSpan w:val="2"/>
            <w:vMerge/>
          </w:tcPr>
          <w:p w:rsidR="00861B8C" w:rsidRPr="00F946F5" w:rsidRDefault="00861B8C" w:rsidP="00BE7261">
            <w:pPr>
              <w:rPr>
                <w:rFonts w:ascii="Arial" w:hAnsi="Arial" w:cs="Arial"/>
                <w:sz w:val="36"/>
                <w:szCs w:val="36"/>
              </w:rPr>
            </w:pPr>
          </w:p>
        </w:tc>
        <w:tc>
          <w:tcPr>
            <w:tcW w:w="3407" w:type="dxa"/>
          </w:tcPr>
          <w:p w:rsidR="00861B8C" w:rsidRPr="00F946F5" w:rsidRDefault="00861B8C" w:rsidP="00BE7261">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 Refuse</w:t>
            </w:r>
          </w:p>
        </w:tc>
        <w:tc>
          <w:tcPr>
            <w:tcW w:w="1276" w:type="dxa"/>
          </w:tcPr>
          <w:p w:rsidR="00861B8C" w:rsidRPr="00F946F5" w:rsidRDefault="00861B8C" w:rsidP="00BE7261">
            <w:pPr>
              <w:rPr>
                <w:rFonts w:ascii="Arial" w:hAnsi="Arial" w:cs="Arial"/>
                <w:sz w:val="36"/>
                <w:szCs w:val="36"/>
              </w:rPr>
            </w:pPr>
            <w:r w:rsidRPr="00F946F5">
              <w:rPr>
                <w:rFonts w:ascii="Arial" w:hAnsi="Arial" w:cs="Arial"/>
                <w:sz w:val="36"/>
                <w:szCs w:val="36"/>
              </w:rPr>
              <w:t>999</w:t>
            </w:r>
          </w:p>
        </w:tc>
      </w:tr>
    </w:tbl>
    <w:p w:rsidR="00861B8C" w:rsidRPr="00F946F5" w:rsidRDefault="00861B8C" w:rsidP="00B74ABC">
      <w:pPr>
        <w:spacing w:line="240" w:lineRule="auto"/>
        <w:rPr>
          <w:rFonts w:ascii="Arial" w:hAnsi="Arial" w:cs="Arial"/>
          <w:sz w:val="36"/>
          <w:szCs w:val="36"/>
        </w:rPr>
      </w:pPr>
    </w:p>
    <w:tbl>
      <w:tblPr>
        <w:tblStyle w:val="TableGrid"/>
        <w:tblW w:w="0" w:type="auto"/>
        <w:tblInd w:w="18" w:type="dxa"/>
        <w:tblLook w:val="04A0"/>
      </w:tblPr>
      <w:tblGrid>
        <w:gridCol w:w="1757"/>
        <w:gridCol w:w="7801"/>
      </w:tblGrid>
      <w:tr w:rsidR="002E7887" w:rsidRPr="00F946F5" w:rsidTr="00574E90">
        <w:tc>
          <w:tcPr>
            <w:tcW w:w="1170" w:type="dxa"/>
          </w:tcPr>
          <w:p w:rsidR="002E7887" w:rsidRPr="00F946F5" w:rsidRDefault="002E7887" w:rsidP="00907116">
            <w:pPr>
              <w:rPr>
                <w:rFonts w:ascii="Arial" w:hAnsi="Arial" w:cs="Arial"/>
                <w:b/>
                <w:sz w:val="36"/>
                <w:szCs w:val="36"/>
              </w:rPr>
            </w:pPr>
            <w:proofErr w:type="spellStart"/>
            <w:r w:rsidRPr="00F946F5">
              <w:rPr>
                <w:rFonts w:ascii="Arial" w:hAnsi="Arial" w:cs="Arial"/>
                <w:b/>
                <w:sz w:val="36"/>
                <w:szCs w:val="36"/>
              </w:rPr>
              <w:t>QualPlay</w:t>
            </w:r>
            <w:proofErr w:type="spellEnd"/>
          </w:p>
          <w:p w:rsidR="00907116" w:rsidRPr="00F946F5" w:rsidRDefault="00907116" w:rsidP="00907116">
            <w:pPr>
              <w:rPr>
                <w:rFonts w:ascii="Arial" w:hAnsi="Arial" w:cs="Arial"/>
                <w:b/>
                <w:sz w:val="36"/>
                <w:szCs w:val="36"/>
              </w:rPr>
            </w:pPr>
          </w:p>
          <w:p w:rsidR="00907116" w:rsidRPr="00F946F5" w:rsidRDefault="00907116" w:rsidP="00907116">
            <w:pPr>
              <w:rPr>
                <w:rFonts w:ascii="Arial" w:hAnsi="Arial" w:cs="Arial"/>
                <w:b/>
                <w:sz w:val="36"/>
                <w:szCs w:val="36"/>
              </w:rPr>
            </w:pPr>
          </w:p>
          <w:p w:rsidR="00907116" w:rsidRPr="00F946F5" w:rsidRDefault="00907116" w:rsidP="00907116">
            <w:pPr>
              <w:rPr>
                <w:rFonts w:ascii="Arial" w:hAnsi="Arial" w:cs="Arial"/>
                <w:b/>
                <w:sz w:val="36"/>
                <w:szCs w:val="36"/>
              </w:rPr>
            </w:pPr>
          </w:p>
          <w:p w:rsidR="00907116" w:rsidRPr="00F946F5" w:rsidRDefault="00907116" w:rsidP="00907116">
            <w:pPr>
              <w:rPr>
                <w:rFonts w:ascii="Arial" w:hAnsi="Arial" w:cs="Arial"/>
                <w:b/>
                <w:sz w:val="36"/>
                <w:szCs w:val="36"/>
              </w:rPr>
            </w:pPr>
          </w:p>
          <w:p w:rsidR="00907116" w:rsidRPr="00F946F5" w:rsidRDefault="00907116" w:rsidP="00907116">
            <w:pPr>
              <w:rPr>
                <w:rFonts w:ascii="Arial" w:hAnsi="Arial" w:cs="Arial"/>
                <w:b/>
                <w:sz w:val="36"/>
                <w:szCs w:val="36"/>
              </w:rPr>
            </w:pPr>
          </w:p>
        </w:tc>
        <w:tc>
          <w:tcPr>
            <w:tcW w:w="8388" w:type="dxa"/>
          </w:tcPr>
          <w:p w:rsidR="002E7887" w:rsidRPr="00F946F5" w:rsidRDefault="002E7887" w:rsidP="00B74ABC">
            <w:pPr>
              <w:rPr>
                <w:rFonts w:ascii="Arial" w:hAnsi="Arial" w:cs="Arial"/>
                <w:sz w:val="36"/>
                <w:szCs w:val="36"/>
              </w:rPr>
            </w:pPr>
            <w:r w:rsidRPr="00F946F5">
              <w:rPr>
                <w:rFonts w:ascii="Arial" w:hAnsi="Arial" w:cs="Arial"/>
                <w:sz w:val="36"/>
                <w:szCs w:val="36"/>
              </w:rPr>
              <w:t xml:space="preserve">What kinds of things </w:t>
            </w:r>
            <w:r w:rsidR="00861B8C">
              <w:rPr>
                <w:rFonts w:ascii="Arial" w:hAnsi="Arial" w:cs="Arial"/>
                <w:sz w:val="36"/>
                <w:szCs w:val="36"/>
              </w:rPr>
              <w:t>you</w:t>
            </w:r>
            <w:r w:rsidR="00732972" w:rsidRPr="00F946F5">
              <w:rPr>
                <w:rFonts w:ascii="Arial" w:hAnsi="Arial" w:cs="Arial"/>
                <w:sz w:val="36"/>
                <w:szCs w:val="36"/>
              </w:rPr>
              <w:t xml:space="preserve"> </w:t>
            </w:r>
            <w:r w:rsidRPr="00F946F5">
              <w:rPr>
                <w:rFonts w:ascii="Arial" w:hAnsi="Arial" w:cs="Arial"/>
                <w:sz w:val="36"/>
                <w:szCs w:val="36"/>
              </w:rPr>
              <w:t xml:space="preserve">can be playing with your </w:t>
            </w:r>
            <w:r w:rsidR="00B74ABC" w:rsidRPr="00F946F5">
              <w:rPr>
                <w:rFonts w:ascii="Arial" w:hAnsi="Arial" w:cs="Arial"/>
                <w:sz w:val="36"/>
                <w:szCs w:val="36"/>
              </w:rPr>
              <w:t>caregiver?</w:t>
            </w:r>
          </w:p>
          <w:p w:rsidR="00B74ABC" w:rsidRPr="00F946F5" w:rsidRDefault="00B74ABC" w:rsidP="00B74ABC">
            <w:pPr>
              <w:rPr>
                <w:rFonts w:ascii="Arial" w:hAnsi="Arial" w:cs="Arial"/>
                <w:sz w:val="36"/>
                <w:szCs w:val="36"/>
              </w:rPr>
            </w:pPr>
          </w:p>
          <w:p w:rsidR="00B74ABC" w:rsidRPr="00F946F5" w:rsidRDefault="00B74ABC" w:rsidP="00B74ABC">
            <w:pPr>
              <w:rPr>
                <w:rFonts w:ascii="Arial" w:hAnsi="Arial" w:cs="Arial"/>
                <w:sz w:val="36"/>
                <w:szCs w:val="36"/>
              </w:rPr>
            </w:pPr>
          </w:p>
          <w:p w:rsidR="00B74ABC" w:rsidRDefault="00B74ABC" w:rsidP="00B74ABC">
            <w:pPr>
              <w:rPr>
                <w:rFonts w:ascii="Arial" w:hAnsi="Arial" w:cs="Arial"/>
                <w:sz w:val="36"/>
                <w:szCs w:val="36"/>
              </w:rPr>
            </w:pPr>
          </w:p>
          <w:p w:rsidR="00B74ABC" w:rsidRPr="00F946F5" w:rsidRDefault="00B74ABC" w:rsidP="00B74ABC">
            <w:pPr>
              <w:rPr>
                <w:rFonts w:ascii="Arial" w:hAnsi="Arial" w:cs="Arial"/>
                <w:sz w:val="36"/>
                <w:szCs w:val="36"/>
              </w:rPr>
            </w:pPr>
          </w:p>
        </w:tc>
      </w:tr>
    </w:tbl>
    <w:p w:rsidR="00522C7E" w:rsidRPr="00F946F5" w:rsidRDefault="00522C7E" w:rsidP="002E7887">
      <w:pPr>
        <w:rPr>
          <w:rFonts w:ascii="Arial" w:hAnsi="Arial" w:cs="Arial"/>
          <w:sz w:val="36"/>
          <w:szCs w:val="36"/>
        </w:rPr>
      </w:pPr>
    </w:p>
    <w:tbl>
      <w:tblPr>
        <w:tblStyle w:val="TableGrid"/>
        <w:tblW w:w="0" w:type="auto"/>
        <w:tblLook w:val="04A0"/>
      </w:tblPr>
      <w:tblGrid>
        <w:gridCol w:w="1283"/>
        <w:gridCol w:w="3505"/>
        <w:gridCol w:w="147"/>
        <w:gridCol w:w="3308"/>
        <w:gridCol w:w="1333"/>
      </w:tblGrid>
      <w:tr w:rsidR="00861B8C" w:rsidRPr="00F946F5" w:rsidTr="00B74ABC">
        <w:tc>
          <w:tcPr>
            <w:tcW w:w="1283" w:type="dxa"/>
            <w:vMerge w:val="restart"/>
          </w:tcPr>
          <w:p w:rsidR="00861B8C" w:rsidRPr="00861B8C" w:rsidRDefault="00861B8C" w:rsidP="00BE7261">
            <w:pPr>
              <w:rPr>
                <w:rFonts w:ascii="Arial" w:hAnsi="Arial" w:cs="Arial"/>
                <w:sz w:val="24"/>
                <w:szCs w:val="24"/>
              </w:rPr>
            </w:pPr>
            <w:proofErr w:type="spellStart"/>
            <w:r w:rsidRPr="00861B8C">
              <w:rPr>
                <w:rFonts w:ascii="Arial" w:hAnsi="Arial" w:cs="Arial"/>
                <w:sz w:val="24"/>
                <w:szCs w:val="24"/>
              </w:rPr>
              <w:t>CRepTalk</w:t>
            </w:r>
            <w:proofErr w:type="spellEnd"/>
          </w:p>
        </w:tc>
        <w:tc>
          <w:tcPr>
            <w:tcW w:w="8293" w:type="dxa"/>
            <w:gridSpan w:val="4"/>
          </w:tcPr>
          <w:p w:rsidR="00861B8C" w:rsidRPr="00F946F5" w:rsidRDefault="00861B8C" w:rsidP="00522C7E">
            <w:pPr>
              <w:rPr>
                <w:rFonts w:ascii="Arial" w:hAnsi="Arial" w:cs="Arial"/>
                <w:sz w:val="36"/>
                <w:szCs w:val="36"/>
              </w:rPr>
            </w:pPr>
            <w:r w:rsidRPr="00F946F5">
              <w:rPr>
                <w:rFonts w:ascii="Arial" w:hAnsi="Arial" w:cs="Arial"/>
                <w:sz w:val="36"/>
                <w:szCs w:val="36"/>
              </w:rPr>
              <w:t>In the past 7 days, your caregiver can be lecturing with you?</w:t>
            </w:r>
          </w:p>
        </w:tc>
      </w:tr>
      <w:tr w:rsidR="00861B8C" w:rsidRPr="00F946F5" w:rsidTr="00861B8C">
        <w:tc>
          <w:tcPr>
            <w:tcW w:w="1283" w:type="dxa"/>
            <w:vMerge/>
          </w:tcPr>
          <w:p w:rsidR="00861B8C" w:rsidRPr="00F946F5" w:rsidRDefault="00861B8C" w:rsidP="00BE7261">
            <w:pPr>
              <w:rPr>
                <w:rFonts w:ascii="Arial" w:hAnsi="Arial" w:cs="Arial"/>
                <w:sz w:val="36"/>
                <w:szCs w:val="36"/>
              </w:rPr>
            </w:pPr>
          </w:p>
        </w:tc>
        <w:tc>
          <w:tcPr>
            <w:tcW w:w="3505" w:type="dxa"/>
          </w:tcPr>
          <w:p w:rsidR="00861B8C" w:rsidRPr="00F946F5" w:rsidRDefault="00861B8C" w:rsidP="00BE7261">
            <w:pPr>
              <w:rPr>
                <w:rFonts w:ascii="Arial" w:hAnsi="Arial" w:cs="Arial"/>
                <w:sz w:val="36"/>
                <w:szCs w:val="36"/>
              </w:rPr>
            </w:pPr>
          </w:p>
        </w:tc>
        <w:tc>
          <w:tcPr>
            <w:tcW w:w="3455" w:type="dxa"/>
            <w:gridSpan w:val="2"/>
          </w:tcPr>
          <w:p w:rsidR="00861B8C" w:rsidRPr="00F946F5" w:rsidRDefault="00861B8C" w:rsidP="00BE7261">
            <w:pPr>
              <w:rPr>
                <w:rFonts w:ascii="Arial" w:hAnsi="Arial" w:cs="Arial"/>
                <w:sz w:val="36"/>
                <w:szCs w:val="36"/>
              </w:rPr>
            </w:pPr>
            <w:r w:rsidRPr="00F946F5">
              <w:rPr>
                <w:rFonts w:ascii="Arial" w:hAnsi="Arial" w:cs="Arial"/>
                <w:sz w:val="36"/>
                <w:szCs w:val="36"/>
              </w:rPr>
              <w:t>No</w:t>
            </w:r>
          </w:p>
        </w:tc>
        <w:tc>
          <w:tcPr>
            <w:tcW w:w="1333" w:type="dxa"/>
          </w:tcPr>
          <w:p w:rsidR="00861B8C" w:rsidRPr="00F946F5" w:rsidRDefault="00861B8C" w:rsidP="00BE7261">
            <w:pPr>
              <w:rPr>
                <w:rFonts w:ascii="Arial" w:hAnsi="Arial" w:cs="Arial"/>
                <w:sz w:val="36"/>
                <w:szCs w:val="36"/>
              </w:rPr>
            </w:pPr>
            <w:r w:rsidRPr="00F946F5">
              <w:rPr>
                <w:rFonts w:ascii="Arial" w:hAnsi="Arial" w:cs="Arial"/>
                <w:sz w:val="36"/>
                <w:szCs w:val="36"/>
              </w:rPr>
              <w:t>0</w:t>
            </w:r>
          </w:p>
        </w:tc>
      </w:tr>
      <w:tr w:rsidR="00861B8C" w:rsidRPr="00F946F5" w:rsidTr="00861B8C">
        <w:tc>
          <w:tcPr>
            <w:tcW w:w="1283" w:type="dxa"/>
            <w:vMerge/>
          </w:tcPr>
          <w:p w:rsidR="00861B8C" w:rsidRPr="00F946F5" w:rsidRDefault="00861B8C" w:rsidP="00BE7261">
            <w:pPr>
              <w:rPr>
                <w:rFonts w:ascii="Arial" w:hAnsi="Arial" w:cs="Arial"/>
                <w:sz w:val="36"/>
                <w:szCs w:val="36"/>
              </w:rPr>
            </w:pPr>
          </w:p>
        </w:tc>
        <w:tc>
          <w:tcPr>
            <w:tcW w:w="3505" w:type="dxa"/>
          </w:tcPr>
          <w:p w:rsidR="00861B8C" w:rsidRPr="00F946F5" w:rsidRDefault="00861B8C" w:rsidP="00BE7261">
            <w:pPr>
              <w:rPr>
                <w:rFonts w:ascii="Arial" w:hAnsi="Arial" w:cs="Arial"/>
                <w:sz w:val="36"/>
                <w:szCs w:val="36"/>
              </w:rPr>
            </w:pPr>
          </w:p>
        </w:tc>
        <w:tc>
          <w:tcPr>
            <w:tcW w:w="3455" w:type="dxa"/>
            <w:gridSpan w:val="2"/>
          </w:tcPr>
          <w:p w:rsidR="00861B8C" w:rsidRPr="00F946F5" w:rsidRDefault="00861B8C" w:rsidP="00BE7261">
            <w:pPr>
              <w:rPr>
                <w:rFonts w:ascii="Arial" w:hAnsi="Arial" w:cs="Arial"/>
                <w:sz w:val="36"/>
                <w:szCs w:val="36"/>
              </w:rPr>
            </w:pPr>
            <w:r w:rsidRPr="00F946F5">
              <w:rPr>
                <w:rFonts w:ascii="Arial" w:hAnsi="Arial" w:cs="Arial"/>
                <w:sz w:val="36"/>
                <w:szCs w:val="36"/>
              </w:rPr>
              <w:t>Yes</w:t>
            </w:r>
          </w:p>
        </w:tc>
        <w:tc>
          <w:tcPr>
            <w:tcW w:w="1333" w:type="dxa"/>
          </w:tcPr>
          <w:p w:rsidR="00861B8C" w:rsidRPr="00F946F5" w:rsidRDefault="00861B8C" w:rsidP="00BE7261">
            <w:pPr>
              <w:rPr>
                <w:rFonts w:ascii="Arial" w:hAnsi="Arial" w:cs="Arial"/>
                <w:sz w:val="36"/>
                <w:szCs w:val="36"/>
              </w:rPr>
            </w:pPr>
            <w:r w:rsidRPr="00F946F5">
              <w:rPr>
                <w:rFonts w:ascii="Arial" w:hAnsi="Arial" w:cs="Arial"/>
                <w:sz w:val="36"/>
                <w:szCs w:val="36"/>
              </w:rPr>
              <w:t>1</w:t>
            </w:r>
          </w:p>
        </w:tc>
      </w:tr>
      <w:tr w:rsidR="00861B8C" w:rsidRPr="00F946F5" w:rsidTr="00861B8C">
        <w:tc>
          <w:tcPr>
            <w:tcW w:w="1283" w:type="dxa"/>
            <w:vMerge/>
          </w:tcPr>
          <w:p w:rsidR="00861B8C" w:rsidRPr="00F946F5" w:rsidRDefault="00861B8C" w:rsidP="00BE7261">
            <w:pPr>
              <w:rPr>
                <w:rFonts w:ascii="Arial" w:hAnsi="Arial" w:cs="Arial"/>
                <w:sz w:val="36"/>
                <w:szCs w:val="36"/>
              </w:rPr>
            </w:pPr>
          </w:p>
        </w:tc>
        <w:tc>
          <w:tcPr>
            <w:tcW w:w="3505" w:type="dxa"/>
          </w:tcPr>
          <w:p w:rsidR="00861B8C" w:rsidRPr="00F946F5" w:rsidRDefault="00861B8C" w:rsidP="00BE7261">
            <w:pPr>
              <w:rPr>
                <w:rFonts w:ascii="Arial" w:hAnsi="Arial" w:cs="Arial"/>
                <w:sz w:val="36"/>
                <w:szCs w:val="36"/>
              </w:rPr>
            </w:pPr>
          </w:p>
        </w:tc>
        <w:tc>
          <w:tcPr>
            <w:tcW w:w="3455" w:type="dxa"/>
            <w:gridSpan w:val="2"/>
          </w:tcPr>
          <w:p w:rsidR="00861B8C" w:rsidRPr="00F946F5" w:rsidRDefault="00861B8C" w:rsidP="00BE7261">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 Refuse</w:t>
            </w:r>
          </w:p>
        </w:tc>
        <w:tc>
          <w:tcPr>
            <w:tcW w:w="1333" w:type="dxa"/>
          </w:tcPr>
          <w:p w:rsidR="00861B8C" w:rsidRPr="00F946F5" w:rsidRDefault="00861B8C" w:rsidP="00BE7261">
            <w:pPr>
              <w:rPr>
                <w:rFonts w:ascii="Arial" w:hAnsi="Arial" w:cs="Arial"/>
                <w:sz w:val="36"/>
                <w:szCs w:val="36"/>
              </w:rPr>
            </w:pPr>
            <w:r w:rsidRPr="00F946F5">
              <w:rPr>
                <w:rFonts w:ascii="Arial" w:hAnsi="Arial" w:cs="Arial"/>
                <w:sz w:val="36"/>
                <w:szCs w:val="36"/>
              </w:rPr>
              <w:t>999</w:t>
            </w:r>
          </w:p>
        </w:tc>
      </w:tr>
      <w:tr w:rsidR="00B74ABC" w:rsidRPr="00F946F5" w:rsidTr="00B74ABC">
        <w:tc>
          <w:tcPr>
            <w:tcW w:w="9576" w:type="dxa"/>
            <w:gridSpan w:val="5"/>
          </w:tcPr>
          <w:p w:rsidR="00861B8C" w:rsidRDefault="00861B8C" w:rsidP="00BE7261">
            <w:pPr>
              <w:rPr>
                <w:rFonts w:ascii="Arial" w:hAnsi="Arial" w:cs="Arial"/>
                <w:sz w:val="36"/>
                <w:szCs w:val="36"/>
              </w:rPr>
            </w:pPr>
          </w:p>
          <w:p w:rsidR="00B74ABC" w:rsidRPr="00F946F5" w:rsidRDefault="00B74ABC" w:rsidP="00BE7261">
            <w:pPr>
              <w:rPr>
                <w:rFonts w:ascii="Arial" w:hAnsi="Arial" w:cs="Arial"/>
                <w:sz w:val="36"/>
                <w:szCs w:val="36"/>
              </w:rPr>
            </w:pPr>
            <w:r w:rsidRPr="00F946F5">
              <w:rPr>
                <w:rFonts w:ascii="Arial" w:hAnsi="Arial" w:cs="Arial"/>
                <w:sz w:val="36"/>
                <w:szCs w:val="36"/>
              </w:rPr>
              <w:t xml:space="preserve">IF NO, SKIP to </w:t>
            </w:r>
            <w:proofErr w:type="spellStart"/>
            <w:r w:rsidRPr="00F946F5">
              <w:rPr>
                <w:rFonts w:ascii="Arial" w:hAnsi="Arial" w:cs="Arial"/>
                <w:sz w:val="36"/>
                <w:szCs w:val="36"/>
              </w:rPr>
              <w:t>Qual</w:t>
            </w:r>
            <w:r w:rsidR="00861B8C">
              <w:rPr>
                <w:rFonts w:ascii="Arial" w:hAnsi="Arial" w:cs="Arial"/>
                <w:sz w:val="36"/>
                <w:szCs w:val="36"/>
              </w:rPr>
              <w:t>Talk</w:t>
            </w:r>
            <w:proofErr w:type="spellEnd"/>
            <w:r w:rsidR="00861B8C">
              <w:rPr>
                <w:rFonts w:ascii="Arial" w:hAnsi="Arial" w:cs="Arial"/>
                <w:sz w:val="36"/>
                <w:szCs w:val="36"/>
              </w:rPr>
              <w:t>; IF YES, ask:</w:t>
            </w:r>
          </w:p>
          <w:p w:rsidR="00B74ABC" w:rsidRPr="00F946F5" w:rsidRDefault="00B74ABC" w:rsidP="00BE7261">
            <w:pPr>
              <w:rPr>
                <w:rFonts w:ascii="Arial" w:hAnsi="Arial" w:cs="Arial"/>
                <w:sz w:val="36"/>
                <w:szCs w:val="36"/>
              </w:rPr>
            </w:pPr>
          </w:p>
        </w:tc>
      </w:tr>
      <w:tr w:rsidR="00861B8C" w:rsidRPr="00F946F5" w:rsidTr="00932918">
        <w:tc>
          <w:tcPr>
            <w:tcW w:w="4935" w:type="dxa"/>
            <w:gridSpan w:val="3"/>
            <w:vMerge w:val="restart"/>
          </w:tcPr>
          <w:p w:rsidR="00861B8C" w:rsidRPr="00F946F5" w:rsidRDefault="00861B8C" w:rsidP="00BE7261">
            <w:pPr>
              <w:rPr>
                <w:rFonts w:ascii="Arial" w:hAnsi="Arial" w:cs="Arial"/>
                <w:sz w:val="36"/>
                <w:szCs w:val="36"/>
              </w:rPr>
            </w:pPr>
            <w:r w:rsidRPr="00F946F5">
              <w:rPr>
                <w:rFonts w:ascii="Arial" w:hAnsi="Arial" w:cs="Arial"/>
                <w:sz w:val="36"/>
                <w:szCs w:val="36"/>
              </w:rPr>
              <w:t>How much time?</w:t>
            </w:r>
          </w:p>
        </w:tc>
        <w:tc>
          <w:tcPr>
            <w:tcW w:w="3308" w:type="dxa"/>
          </w:tcPr>
          <w:p w:rsidR="00861B8C" w:rsidRPr="00F946F5" w:rsidRDefault="00861B8C" w:rsidP="00BE7261">
            <w:pPr>
              <w:rPr>
                <w:rFonts w:ascii="Arial" w:hAnsi="Arial" w:cs="Arial"/>
                <w:sz w:val="36"/>
                <w:szCs w:val="36"/>
              </w:rPr>
            </w:pPr>
            <w:r w:rsidRPr="00F946F5">
              <w:rPr>
                <w:rFonts w:ascii="Arial" w:hAnsi="Arial" w:cs="Arial"/>
                <w:sz w:val="36"/>
                <w:szCs w:val="36"/>
              </w:rPr>
              <w:t>A Lot</w:t>
            </w:r>
          </w:p>
        </w:tc>
        <w:tc>
          <w:tcPr>
            <w:tcW w:w="1333" w:type="dxa"/>
          </w:tcPr>
          <w:p w:rsidR="00861B8C" w:rsidRPr="00F946F5" w:rsidRDefault="00861B8C" w:rsidP="00BE7261">
            <w:pPr>
              <w:rPr>
                <w:rFonts w:ascii="Arial" w:hAnsi="Arial" w:cs="Arial"/>
                <w:sz w:val="36"/>
                <w:szCs w:val="36"/>
              </w:rPr>
            </w:pPr>
            <w:r w:rsidRPr="00F946F5">
              <w:rPr>
                <w:rFonts w:ascii="Arial" w:hAnsi="Arial" w:cs="Arial"/>
                <w:sz w:val="36"/>
                <w:szCs w:val="36"/>
              </w:rPr>
              <w:t>3</w:t>
            </w:r>
          </w:p>
        </w:tc>
      </w:tr>
      <w:tr w:rsidR="00861B8C" w:rsidRPr="00F946F5" w:rsidTr="00932918">
        <w:tc>
          <w:tcPr>
            <w:tcW w:w="4935" w:type="dxa"/>
            <w:gridSpan w:val="3"/>
            <w:vMerge/>
          </w:tcPr>
          <w:p w:rsidR="00861B8C" w:rsidRPr="00F946F5" w:rsidRDefault="00861B8C" w:rsidP="00BE7261">
            <w:pPr>
              <w:rPr>
                <w:rFonts w:ascii="Arial" w:hAnsi="Arial" w:cs="Arial"/>
                <w:sz w:val="36"/>
                <w:szCs w:val="36"/>
              </w:rPr>
            </w:pPr>
          </w:p>
        </w:tc>
        <w:tc>
          <w:tcPr>
            <w:tcW w:w="3308" w:type="dxa"/>
          </w:tcPr>
          <w:p w:rsidR="00861B8C" w:rsidRPr="00F946F5" w:rsidRDefault="00861B8C" w:rsidP="00BE7261">
            <w:pPr>
              <w:rPr>
                <w:rFonts w:ascii="Arial" w:hAnsi="Arial" w:cs="Arial"/>
                <w:sz w:val="36"/>
                <w:szCs w:val="36"/>
              </w:rPr>
            </w:pPr>
            <w:r w:rsidRPr="00F946F5">
              <w:rPr>
                <w:rFonts w:ascii="Arial" w:hAnsi="Arial" w:cs="Arial"/>
                <w:sz w:val="36"/>
                <w:szCs w:val="36"/>
              </w:rPr>
              <w:t>A Medium Amount</w:t>
            </w:r>
          </w:p>
        </w:tc>
        <w:tc>
          <w:tcPr>
            <w:tcW w:w="1333" w:type="dxa"/>
          </w:tcPr>
          <w:p w:rsidR="00861B8C" w:rsidRPr="00F946F5" w:rsidRDefault="00861B8C" w:rsidP="00BE7261">
            <w:pPr>
              <w:rPr>
                <w:rFonts w:ascii="Arial" w:hAnsi="Arial" w:cs="Arial"/>
                <w:sz w:val="36"/>
                <w:szCs w:val="36"/>
              </w:rPr>
            </w:pPr>
            <w:r w:rsidRPr="00F946F5">
              <w:rPr>
                <w:rFonts w:ascii="Arial" w:hAnsi="Arial" w:cs="Arial"/>
                <w:sz w:val="36"/>
                <w:szCs w:val="36"/>
              </w:rPr>
              <w:t>2</w:t>
            </w:r>
          </w:p>
        </w:tc>
      </w:tr>
      <w:tr w:rsidR="00861B8C" w:rsidRPr="00F946F5" w:rsidTr="00932918">
        <w:tc>
          <w:tcPr>
            <w:tcW w:w="4935" w:type="dxa"/>
            <w:gridSpan w:val="3"/>
            <w:vMerge/>
          </w:tcPr>
          <w:p w:rsidR="00861B8C" w:rsidRPr="00F946F5" w:rsidRDefault="00861B8C" w:rsidP="00BE7261">
            <w:pPr>
              <w:rPr>
                <w:rFonts w:ascii="Arial" w:hAnsi="Arial" w:cs="Arial"/>
                <w:sz w:val="36"/>
                <w:szCs w:val="36"/>
              </w:rPr>
            </w:pPr>
          </w:p>
        </w:tc>
        <w:tc>
          <w:tcPr>
            <w:tcW w:w="3308" w:type="dxa"/>
          </w:tcPr>
          <w:p w:rsidR="00861B8C" w:rsidRPr="00F946F5" w:rsidRDefault="00861B8C" w:rsidP="00BE7261">
            <w:pPr>
              <w:rPr>
                <w:rFonts w:ascii="Arial" w:hAnsi="Arial" w:cs="Arial"/>
                <w:sz w:val="36"/>
                <w:szCs w:val="36"/>
              </w:rPr>
            </w:pPr>
            <w:r w:rsidRPr="00F946F5">
              <w:rPr>
                <w:rFonts w:ascii="Arial" w:hAnsi="Arial" w:cs="Arial"/>
                <w:sz w:val="36"/>
                <w:szCs w:val="36"/>
              </w:rPr>
              <w:t>A Small Amount</w:t>
            </w:r>
          </w:p>
        </w:tc>
        <w:tc>
          <w:tcPr>
            <w:tcW w:w="1333" w:type="dxa"/>
          </w:tcPr>
          <w:p w:rsidR="00861B8C" w:rsidRPr="00F946F5" w:rsidRDefault="00861B8C" w:rsidP="00BE7261">
            <w:pPr>
              <w:rPr>
                <w:rFonts w:ascii="Arial" w:hAnsi="Arial" w:cs="Arial"/>
                <w:sz w:val="36"/>
                <w:szCs w:val="36"/>
              </w:rPr>
            </w:pPr>
            <w:r w:rsidRPr="00F946F5">
              <w:rPr>
                <w:rFonts w:ascii="Arial" w:hAnsi="Arial" w:cs="Arial"/>
                <w:sz w:val="36"/>
                <w:szCs w:val="36"/>
              </w:rPr>
              <w:t>1</w:t>
            </w:r>
          </w:p>
        </w:tc>
      </w:tr>
      <w:tr w:rsidR="00861B8C" w:rsidRPr="00F946F5" w:rsidTr="00932918">
        <w:tc>
          <w:tcPr>
            <w:tcW w:w="4935" w:type="dxa"/>
            <w:gridSpan w:val="3"/>
            <w:vMerge/>
          </w:tcPr>
          <w:p w:rsidR="00861B8C" w:rsidRPr="00F946F5" w:rsidRDefault="00861B8C" w:rsidP="00BE7261">
            <w:pPr>
              <w:rPr>
                <w:rFonts w:ascii="Arial" w:hAnsi="Arial" w:cs="Arial"/>
                <w:sz w:val="36"/>
                <w:szCs w:val="36"/>
              </w:rPr>
            </w:pPr>
          </w:p>
        </w:tc>
        <w:tc>
          <w:tcPr>
            <w:tcW w:w="3308" w:type="dxa"/>
          </w:tcPr>
          <w:p w:rsidR="00861B8C" w:rsidRPr="00F946F5" w:rsidRDefault="00861B8C" w:rsidP="00BE7261">
            <w:pPr>
              <w:rPr>
                <w:rFonts w:ascii="Arial" w:hAnsi="Arial" w:cs="Arial"/>
                <w:sz w:val="36"/>
                <w:szCs w:val="36"/>
              </w:rPr>
            </w:pPr>
            <w:r>
              <w:rPr>
                <w:rFonts w:ascii="Arial" w:hAnsi="Arial" w:cs="Arial"/>
                <w:sz w:val="36"/>
                <w:szCs w:val="36"/>
              </w:rPr>
              <w:t>None</w:t>
            </w:r>
          </w:p>
        </w:tc>
        <w:tc>
          <w:tcPr>
            <w:tcW w:w="1333" w:type="dxa"/>
          </w:tcPr>
          <w:p w:rsidR="00861B8C" w:rsidRPr="00F946F5" w:rsidRDefault="00861B8C" w:rsidP="00BE7261">
            <w:pPr>
              <w:rPr>
                <w:rFonts w:ascii="Arial" w:hAnsi="Arial" w:cs="Arial"/>
                <w:sz w:val="36"/>
                <w:szCs w:val="36"/>
              </w:rPr>
            </w:pPr>
            <w:r>
              <w:rPr>
                <w:rFonts w:ascii="Arial" w:hAnsi="Arial" w:cs="Arial"/>
                <w:sz w:val="36"/>
                <w:szCs w:val="36"/>
              </w:rPr>
              <w:t>0</w:t>
            </w:r>
          </w:p>
        </w:tc>
      </w:tr>
      <w:tr w:rsidR="00861B8C" w:rsidRPr="00F946F5" w:rsidTr="00932918">
        <w:tc>
          <w:tcPr>
            <w:tcW w:w="4935" w:type="dxa"/>
            <w:gridSpan w:val="3"/>
            <w:vMerge/>
          </w:tcPr>
          <w:p w:rsidR="00861B8C" w:rsidRPr="00F946F5" w:rsidRDefault="00861B8C" w:rsidP="00BE7261">
            <w:pPr>
              <w:rPr>
                <w:rFonts w:ascii="Arial" w:hAnsi="Arial" w:cs="Arial"/>
                <w:sz w:val="36"/>
                <w:szCs w:val="36"/>
              </w:rPr>
            </w:pPr>
          </w:p>
        </w:tc>
        <w:tc>
          <w:tcPr>
            <w:tcW w:w="3308" w:type="dxa"/>
          </w:tcPr>
          <w:p w:rsidR="00861B8C" w:rsidRPr="00F946F5" w:rsidRDefault="00861B8C" w:rsidP="00BE7261">
            <w:pPr>
              <w:rPr>
                <w:rFonts w:ascii="Arial" w:hAnsi="Arial" w:cs="Arial"/>
                <w:sz w:val="36"/>
                <w:szCs w:val="36"/>
              </w:rPr>
            </w:pPr>
            <w:r>
              <w:rPr>
                <w:rFonts w:ascii="Arial" w:hAnsi="Arial" w:cs="Arial"/>
                <w:sz w:val="36"/>
                <w:szCs w:val="36"/>
              </w:rPr>
              <w:t>Don’t know/refuse</w:t>
            </w:r>
          </w:p>
        </w:tc>
        <w:tc>
          <w:tcPr>
            <w:tcW w:w="1333" w:type="dxa"/>
          </w:tcPr>
          <w:p w:rsidR="00861B8C" w:rsidRPr="00F946F5" w:rsidRDefault="00861B8C" w:rsidP="00BE7261">
            <w:pPr>
              <w:rPr>
                <w:rFonts w:ascii="Arial" w:hAnsi="Arial" w:cs="Arial"/>
                <w:sz w:val="36"/>
                <w:szCs w:val="36"/>
              </w:rPr>
            </w:pPr>
            <w:r>
              <w:rPr>
                <w:rFonts w:ascii="Arial" w:hAnsi="Arial" w:cs="Arial"/>
                <w:sz w:val="36"/>
                <w:szCs w:val="36"/>
              </w:rPr>
              <w:t>999</w:t>
            </w:r>
          </w:p>
        </w:tc>
      </w:tr>
    </w:tbl>
    <w:tbl>
      <w:tblPr>
        <w:tblStyle w:val="TableGrid"/>
        <w:tblpPr w:leftFromText="180" w:rightFromText="180" w:vertAnchor="text" w:horzAnchor="margin" w:tblpY="226"/>
        <w:tblW w:w="0" w:type="auto"/>
        <w:tblLook w:val="04A0"/>
      </w:tblPr>
      <w:tblGrid>
        <w:gridCol w:w="1737"/>
        <w:gridCol w:w="7839"/>
      </w:tblGrid>
      <w:tr w:rsidR="00B74ABC" w:rsidRPr="00F946F5" w:rsidTr="00EE2C93">
        <w:trPr>
          <w:trHeight w:val="2600"/>
        </w:trPr>
        <w:tc>
          <w:tcPr>
            <w:tcW w:w="1737" w:type="dxa"/>
          </w:tcPr>
          <w:p w:rsidR="00B74ABC" w:rsidRPr="00F946F5" w:rsidRDefault="00B74ABC" w:rsidP="00EE2C93">
            <w:pPr>
              <w:rPr>
                <w:rFonts w:ascii="Arial" w:hAnsi="Arial" w:cs="Arial"/>
                <w:b/>
                <w:sz w:val="36"/>
                <w:szCs w:val="36"/>
              </w:rPr>
            </w:pPr>
            <w:proofErr w:type="spellStart"/>
            <w:r w:rsidRPr="00F946F5">
              <w:rPr>
                <w:rFonts w:ascii="Arial" w:hAnsi="Arial" w:cs="Arial"/>
                <w:b/>
                <w:sz w:val="36"/>
                <w:szCs w:val="36"/>
              </w:rPr>
              <w:t>QualTalk</w:t>
            </w:r>
            <w:proofErr w:type="spellEnd"/>
            <w:r w:rsidRPr="00F946F5">
              <w:rPr>
                <w:rFonts w:ascii="Arial" w:hAnsi="Arial" w:cs="Arial"/>
                <w:b/>
                <w:sz w:val="36"/>
                <w:szCs w:val="36"/>
              </w:rPr>
              <w:t xml:space="preserve"> </w:t>
            </w:r>
          </w:p>
          <w:p w:rsidR="00B74ABC" w:rsidRPr="00F946F5" w:rsidRDefault="00B74ABC" w:rsidP="00EE2C93">
            <w:pPr>
              <w:rPr>
                <w:rFonts w:ascii="Arial" w:hAnsi="Arial" w:cs="Arial"/>
                <w:b/>
                <w:sz w:val="36"/>
                <w:szCs w:val="36"/>
              </w:rPr>
            </w:pPr>
          </w:p>
          <w:p w:rsidR="00B74ABC" w:rsidRPr="00F946F5" w:rsidRDefault="00B74ABC" w:rsidP="00EE2C93">
            <w:pPr>
              <w:rPr>
                <w:rFonts w:ascii="Arial" w:hAnsi="Arial" w:cs="Arial"/>
                <w:b/>
                <w:sz w:val="36"/>
                <w:szCs w:val="36"/>
              </w:rPr>
            </w:pPr>
          </w:p>
          <w:p w:rsidR="00B74ABC" w:rsidRPr="00F946F5" w:rsidRDefault="00B74ABC" w:rsidP="00EE2C93">
            <w:pPr>
              <w:rPr>
                <w:rFonts w:ascii="Arial" w:hAnsi="Arial" w:cs="Arial"/>
                <w:b/>
                <w:sz w:val="36"/>
                <w:szCs w:val="36"/>
              </w:rPr>
            </w:pPr>
          </w:p>
          <w:p w:rsidR="00B74ABC" w:rsidRPr="00F946F5" w:rsidRDefault="00B74ABC" w:rsidP="00EE2C93">
            <w:pPr>
              <w:rPr>
                <w:rFonts w:ascii="Arial" w:hAnsi="Arial" w:cs="Arial"/>
                <w:b/>
                <w:sz w:val="36"/>
                <w:szCs w:val="36"/>
              </w:rPr>
            </w:pPr>
          </w:p>
          <w:p w:rsidR="00B74ABC" w:rsidRPr="00F946F5" w:rsidRDefault="00B74ABC" w:rsidP="00EE2C93">
            <w:pPr>
              <w:rPr>
                <w:rFonts w:ascii="Arial" w:hAnsi="Arial" w:cs="Arial"/>
                <w:b/>
                <w:sz w:val="36"/>
                <w:szCs w:val="36"/>
              </w:rPr>
            </w:pPr>
          </w:p>
          <w:p w:rsidR="00B74ABC" w:rsidRPr="00F946F5" w:rsidRDefault="00B74ABC" w:rsidP="00EE2C93">
            <w:pPr>
              <w:rPr>
                <w:rFonts w:ascii="Arial" w:hAnsi="Arial" w:cs="Arial"/>
                <w:b/>
                <w:sz w:val="36"/>
                <w:szCs w:val="36"/>
              </w:rPr>
            </w:pPr>
          </w:p>
        </w:tc>
        <w:tc>
          <w:tcPr>
            <w:tcW w:w="7839" w:type="dxa"/>
          </w:tcPr>
          <w:p w:rsidR="00EE2C93" w:rsidRDefault="00B74ABC" w:rsidP="00EE2C93">
            <w:pPr>
              <w:rPr>
                <w:rFonts w:ascii="Arial" w:hAnsi="Arial" w:cs="Arial"/>
                <w:sz w:val="36"/>
                <w:szCs w:val="36"/>
              </w:rPr>
            </w:pPr>
            <w:r w:rsidRPr="00F946F5">
              <w:rPr>
                <w:rFonts w:ascii="Arial" w:hAnsi="Arial" w:cs="Arial"/>
                <w:sz w:val="36"/>
                <w:szCs w:val="36"/>
              </w:rPr>
              <w:t>What thing you and your caregiver can be talking about?</w:t>
            </w:r>
          </w:p>
          <w:p w:rsidR="00EE2C93" w:rsidRDefault="00EE2C93" w:rsidP="00EE2C93">
            <w:pPr>
              <w:rPr>
                <w:rFonts w:ascii="Arial" w:hAnsi="Arial" w:cs="Arial"/>
                <w:sz w:val="36"/>
                <w:szCs w:val="36"/>
              </w:rPr>
            </w:pPr>
          </w:p>
          <w:p w:rsidR="00EE2C93" w:rsidRDefault="00EE2C93" w:rsidP="00EE2C93">
            <w:pPr>
              <w:rPr>
                <w:rFonts w:ascii="Arial" w:hAnsi="Arial" w:cs="Arial"/>
                <w:sz w:val="36"/>
                <w:szCs w:val="36"/>
              </w:rPr>
            </w:pPr>
          </w:p>
          <w:p w:rsidR="00EE2C93" w:rsidRDefault="00EE2C93" w:rsidP="00EE2C93">
            <w:pPr>
              <w:rPr>
                <w:rFonts w:ascii="Arial" w:hAnsi="Arial" w:cs="Arial"/>
                <w:sz w:val="36"/>
                <w:szCs w:val="36"/>
              </w:rPr>
            </w:pPr>
          </w:p>
          <w:p w:rsidR="00EE2C93" w:rsidRDefault="00EE2C93" w:rsidP="00EE2C93">
            <w:pPr>
              <w:rPr>
                <w:rFonts w:ascii="Arial" w:hAnsi="Arial" w:cs="Arial"/>
                <w:sz w:val="36"/>
                <w:szCs w:val="36"/>
              </w:rPr>
            </w:pPr>
          </w:p>
          <w:p w:rsidR="00EE2C93" w:rsidRDefault="00EE2C93" w:rsidP="00EE2C93">
            <w:pPr>
              <w:rPr>
                <w:rFonts w:ascii="Arial" w:hAnsi="Arial" w:cs="Arial"/>
                <w:sz w:val="36"/>
                <w:szCs w:val="36"/>
              </w:rPr>
            </w:pPr>
          </w:p>
          <w:p w:rsidR="00EE2C93" w:rsidRPr="00EE2C93" w:rsidRDefault="00EE2C93" w:rsidP="00EE2C93">
            <w:pPr>
              <w:rPr>
                <w:rFonts w:ascii="Arial" w:hAnsi="Arial" w:cs="Arial"/>
                <w:sz w:val="36"/>
                <w:szCs w:val="36"/>
              </w:rPr>
            </w:pPr>
          </w:p>
        </w:tc>
      </w:tr>
    </w:tbl>
    <w:p w:rsidR="00907116" w:rsidRPr="00F946F5" w:rsidRDefault="00907116" w:rsidP="002E7887">
      <w:pPr>
        <w:rPr>
          <w:rFonts w:ascii="Arial" w:hAnsi="Arial" w:cs="Arial"/>
          <w:sz w:val="36"/>
          <w:szCs w:val="36"/>
        </w:rPr>
      </w:pPr>
    </w:p>
    <w:tbl>
      <w:tblPr>
        <w:tblStyle w:val="TableGrid"/>
        <w:tblW w:w="0" w:type="auto"/>
        <w:tblLook w:val="04A0"/>
      </w:tblPr>
      <w:tblGrid>
        <w:gridCol w:w="1510"/>
        <w:gridCol w:w="3458"/>
        <w:gridCol w:w="3344"/>
        <w:gridCol w:w="1264"/>
      </w:tblGrid>
      <w:tr w:rsidR="00861B8C" w:rsidRPr="00F946F5" w:rsidTr="00B74ABC">
        <w:tc>
          <w:tcPr>
            <w:tcW w:w="1510" w:type="dxa"/>
            <w:vMerge w:val="restart"/>
          </w:tcPr>
          <w:p w:rsidR="00861B8C" w:rsidRPr="00861B8C" w:rsidRDefault="00861B8C" w:rsidP="00BE7261">
            <w:pPr>
              <w:rPr>
                <w:rFonts w:ascii="Arial" w:hAnsi="Arial" w:cs="Arial"/>
                <w:sz w:val="24"/>
                <w:szCs w:val="24"/>
              </w:rPr>
            </w:pPr>
            <w:proofErr w:type="spellStart"/>
            <w:r w:rsidRPr="00861B8C">
              <w:rPr>
                <w:rFonts w:ascii="Arial" w:hAnsi="Arial" w:cs="Arial"/>
                <w:sz w:val="24"/>
                <w:szCs w:val="24"/>
              </w:rPr>
              <w:t>CRepPraise</w:t>
            </w:r>
            <w:proofErr w:type="spellEnd"/>
          </w:p>
        </w:tc>
        <w:tc>
          <w:tcPr>
            <w:tcW w:w="8066" w:type="dxa"/>
            <w:gridSpan w:val="3"/>
          </w:tcPr>
          <w:p w:rsidR="00861B8C" w:rsidRPr="00F946F5" w:rsidRDefault="00861B8C" w:rsidP="00F56594">
            <w:pPr>
              <w:rPr>
                <w:rFonts w:ascii="Arial" w:hAnsi="Arial" w:cs="Arial"/>
                <w:sz w:val="36"/>
                <w:szCs w:val="36"/>
              </w:rPr>
            </w:pPr>
            <w:r w:rsidRPr="00F946F5">
              <w:rPr>
                <w:rFonts w:ascii="Arial" w:hAnsi="Arial" w:cs="Arial"/>
                <w:sz w:val="36"/>
                <w:szCs w:val="36"/>
              </w:rPr>
              <w:t>In the past 7 days, did your caregiver tell you that you are a good boy/girl?</w:t>
            </w:r>
          </w:p>
        </w:tc>
      </w:tr>
      <w:tr w:rsidR="00861B8C" w:rsidRPr="00F946F5" w:rsidTr="00861B8C">
        <w:tc>
          <w:tcPr>
            <w:tcW w:w="1510" w:type="dxa"/>
            <w:vMerge/>
          </w:tcPr>
          <w:p w:rsidR="00861B8C" w:rsidRPr="00F946F5" w:rsidRDefault="00861B8C" w:rsidP="00BE7261">
            <w:pPr>
              <w:rPr>
                <w:rFonts w:ascii="Arial" w:hAnsi="Arial" w:cs="Arial"/>
                <w:sz w:val="36"/>
                <w:szCs w:val="36"/>
              </w:rPr>
            </w:pPr>
          </w:p>
        </w:tc>
        <w:tc>
          <w:tcPr>
            <w:tcW w:w="3458" w:type="dxa"/>
          </w:tcPr>
          <w:p w:rsidR="00861B8C" w:rsidRPr="00F946F5" w:rsidRDefault="00861B8C" w:rsidP="00BE7261">
            <w:pPr>
              <w:rPr>
                <w:rFonts w:ascii="Arial" w:hAnsi="Arial" w:cs="Arial"/>
                <w:sz w:val="36"/>
                <w:szCs w:val="36"/>
              </w:rPr>
            </w:pP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No</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0</w:t>
            </w:r>
          </w:p>
        </w:tc>
      </w:tr>
      <w:tr w:rsidR="00861B8C" w:rsidRPr="00F946F5" w:rsidTr="00861B8C">
        <w:tc>
          <w:tcPr>
            <w:tcW w:w="1510" w:type="dxa"/>
            <w:vMerge/>
          </w:tcPr>
          <w:p w:rsidR="00861B8C" w:rsidRPr="00F946F5" w:rsidRDefault="00861B8C" w:rsidP="00BE7261">
            <w:pPr>
              <w:rPr>
                <w:rFonts w:ascii="Arial" w:hAnsi="Arial" w:cs="Arial"/>
                <w:sz w:val="36"/>
                <w:szCs w:val="36"/>
              </w:rPr>
            </w:pPr>
          </w:p>
        </w:tc>
        <w:tc>
          <w:tcPr>
            <w:tcW w:w="3458" w:type="dxa"/>
          </w:tcPr>
          <w:p w:rsidR="00861B8C" w:rsidRPr="00F946F5" w:rsidRDefault="00861B8C" w:rsidP="00BE7261">
            <w:pPr>
              <w:rPr>
                <w:rFonts w:ascii="Arial" w:hAnsi="Arial" w:cs="Arial"/>
                <w:sz w:val="36"/>
                <w:szCs w:val="36"/>
              </w:rPr>
            </w:pP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Yes</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1</w:t>
            </w:r>
          </w:p>
        </w:tc>
      </w:tr>
      <w:tr w:rsidR="00861B8C" w:rsidRPr="00F946F5" w:rsidTr="00861B8C">
        <w:trPr>
          <w:trHeight w:val="773"/>
        </w:trPr>
        <w:tc>
          <w:tcPr>
            <w:tcW w:w="1510" w:type="dxa"/>
            <w:vMerge/>
          </w:tcPr>
          <w:p w:rsidR="00861B8C" w:rsidRPr="00F946F5" w:rsidRDefault="00861B8C" w:rsidP="00BE7261">
            <w:pPr>
              <w:rPr>
                <w:rFonts w:ascii="Arial" w:hAnsi="Arial" w:cs="Arial"/>
                <w:sz w:val="36"/>
                <w:szCs w:val="36"/>
              </w:rPr>
            </w:pPr>
          </w:p>
        </w:tc>
        <w:tc>
          <w:tcPr>
            <w:tcW w:w="3458" w:type="dxa"/>
          </w:tcPr>
          <w:p w:rsidR="00861B8C" w:rsidRPr="00F946F5" w:rsidRDefault="00861B8C" w:rsidP="00BE7261">
            <w:pPr>
              <w:rPr>
                <w:rFonts w:ascii="Arial" w:hAnsi="Arial" w:cs="Arial"/>
                <w:sz w:val="36"/>
                <w:szCs w:val="36"/>
              </w:rPr>
            </w:pP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/Refuse</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999</w:t>
            </w:r>
          </w:p>
        </w:tc>
      </w:tr>
      <w:tr w:rsidR="00B74ABC" w:rsidRPr="00F946F5" w:rsidTr="00407134">
        <w:tc>
          <w:tcPr>
            <w:tcW w:w="9576" w:type="dxa"/>
            <w:gridSpan w:val="4"/>
          </w:tcPr>
          <w:p w:rsidR="00861B8C" w:rsidRDefault="00861B8C" w:rsidP="00BE7261">
            <w:pPr>
              <w:rPr>
                <w:rFonts w:ascii="Arial" w:hAnsi="Arial" w:cs="Arial"/>
                <w:sz w:val="36"/>
                <w:szCs w:val="36"/>
              </w:rPr>
            </w:pPr>
          </w:p>
          <w:p w:rsidR="00B74ABC" w:rsidRPr="00F946F5" w:rsidRDefault="00B74ABC" w:rsidP="00BE7261">
            <w:pPr>
              <w:rPr>
                <w:rFonts w:ascii="Arial" w:hAnsi="Arial" w:cs="Arial"/>
                <w:sz w:val="36"/>
                <w:szCs w:val="36"/>
              </w:rPr>
            </w:pPr>
            <w:r w:rsidRPr="00F946F5">
              <w:rPr>
                <w:rFonts w:ascii="Arial" w:hAnsi="Arial" w:cs="Arial"/>
                <w:sz w:val="36"/>
                <w:szCs w:val="36"/>
              </w:rPr>
              <w:t xml:space="preserve">IF NO, SKIP to </w:t>
            </w:r>
            <w:proofErr w:type="spellStart"/>
            <w:r w:rsidRPr="00F946F5">
              <w:rPr>
                <w:rFonts w:ascii="Arial" w:hAnsi="Arial" w:cs="Arial"/>
                <w:sz w:val="36"/>
                <w:szCs w:val="36"/>
              </w:rPr>
              <w:t>Qual</w:t>
            </w:r>
            <w:r w:rsidR="00861B8C">
              <w:rPr>
                <w:rFonts w:ascii="Arial" w:hAnsi="Arial" w:cs="Arial"/>
                <w:sz w:val="36"/>
                <w:szCs w:val="36"/>
              </w:rPr>
              <w:t>Praise</w:t>
            </w:r>
            <w:proofErr w:type="spellEnd"/>
            <w:r w:rsidR="00861B8C">
              <w:rPr>
                <w:rFonts w:ascii="Arial" w:hAnsi="Arial" w:cs="Arial"/>
                <w:sz w:val="36"/>
                <w:szCs w:val="36"/>
              </w:rPr>
              <w:t>; IF YES, ask:</w:t>
            </w:r>
          </w:p>
          <w:p w:rsidR="00F56594" w:rsidRPr="00F946F5" w:rsidRDefault="00F56594" w:rsidP="00BE7261">
            <w:pPr>
              <w:rPr>
                <w:rFonts w:ascii="Arial" w:hAnsi="Arial" w:cs="Arial"/>
                <w:sz w:val="36"/>
                <w:szCs w:val="36"/>
              </w:rPr>
            </w:pPr>
          </w:p>
        </w:tc>
      </w:tr>
      <w:tr w:rsidR="00861B8C" w:rsidRPr="00F946F5" w:rsidTr="00861B8C">
        <w:tc>
          <w:tcPr>
            <w:tcW w:w="4968" w:type="dxa"/>
            <w:gridSpan w:val="2"/>
            <w:vMerge w:val="restart"/>
          </w:tcPr>
          <w:p w:rsidR="00861B8C" w:rsidRPr="00F946F5" w:rsidRDefault="00861B8C" w:rsidP="00BE7261">
            <w:pPr>
              <w:rPr>
                <w:rFonts w:ascii="Arial" w:hAnsi="Arial" w:cs="Arial"/>
                <w:sz w:val="36"/>
                <w:szCs w:val="36"/>
              </w:rPr>
            </w:pPr>
            <w:r w:rsidRPr="00F946F5">
              <w:rPr>
                <w:rFonts w:ascii="Arial" w:hAnsi="Arial" w:cs="Arial"/>
                <w:sz w:val="36"/>
                <w:szCs w:val="36"/>
              </w:rPr>
              <w:t>How much time?</w:t>
            </w: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A Lot</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3</w:t>
            </w:r>
          </w:p>
        </w:tc>
      </w:tr>
      <w:tr w:rsidR="00861B8C" w:rsidRPr="00F946F5" w:rsidTr="00861B8C">
        <w:tc>
          <w:tcPr>
            <w:tcW w:w="4968" w:type="dxa"/>
            <w:gridSpan w:val="2"/>
            <w:vMerge/>
          </w:tcPr>
          <w:p w:rsidR="00861B8C" w:rsidRPr="00F946F5" w:rsidRDefault="00861B8C" w:rsidP="00BE7261">
            <w:pPr>
              <w:rPr>
                <w:rFonts w:ascii="Arial" w:hAnsi="Arial" w:cs="Arial"/>
                <w:sz w:val="36"/>
                <w:szCs w:val="36"/>
              </w:rPr>
            </w:pP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A Medium Amount</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2</w:t>
            </w:r>
          </w:p>
        </w:tc>
      </w:tr>
      <w:tr w:rsidR="00861B8C" w:rsidRPr="00F946F5" w:rsidTr="00861B8C">
        <w:tc>
          <w:tcPr>
            <w:tcW w:w="4968" w:type="dxa"/>
            <w:gridSpan w:val="2"/>
            <w:vMerge/>
          </w:tcPr>
          <w:p w:rsidR="00861B8C" w:rsidRPr="00F946F5" w:rsidRDefault="00861B8C" w:rsidP="00BE7261">
            <w:pPr>
              <w:rPr>
                <w:rFonts w:ascii="Arial" w:hAnsi="Arial" w:cs="Arial"/>
                <w:sz w:val="36"/>
                <w:szCs w:val="36"/>
              </w:rPr>
            </w:pP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A Small Amount</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1</w:t>
            </w:r>
          </w:p>
        </w:tc>
      </w:tr>
      <w:tr w:rsidR="00861B8C" w:rsidRPr="00F946F5" w:rsidTr="00861B8C">
        <w:tc>
          <w:tcPr>
            <w:tcW w:w="4968" w:type="dxa"/>
            <w:gridSpan w:val="2"/>
            <w:vMerge/>
          </w:tcPr>
          <w:p w:rsidR="00861B8C" w:rsidRPr="00F946F5" w:rsidRDefault="00861B8C" w:rsidP="00BE7261">
            <w:pPr>
              <w:rPr>
                <w:rFonts w:ascii="Arial" w:hAnsi="Arial" w:cs="Arial"/>
                <w:sz w:val="36"/>
                <w:szCs w:val="36"/>
              </w:rPr>
            </w:pP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None</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0</w:t>
            </w:r>
          </w:p>
        </w:tc>
      </w:tr>
      <w:tr w:rsidR="00861B8C" w:rsidRPr="00F946F5" w:rsidTr="00861B8C">
        <w:tc>
          <w:tcPr>
            <w:tcW w:w="4968" w:type="dxa"/>
            <w:gridSpan w:val="2"/>
            <w:vMerge/>
          </w:tcPr>
          <w:p w:rsidR="00861B8C" w:rsidRPr="00F946F5" w:rsidRDefault="00861B8C" w:rsidP="00BE7261">
            <w:pPr>
              <w:rPr>
                <w:rFonts w:ascii="Arial" w:hAnsi="Arial" w:cs="Arial"/>
                <w:sz w:val="36"/>
                <w:szCs w:val="36"/>
              </w:rPr>
            </w:pPr>
          </w:p>
        </w:tc>
        <w:tc>
          <w:tcPr>
            <w:tcW w:w="3344" w:type="dxa"/>
          </w:tcPr>
          <w:p w:rsidR="00861B8C" w:rsidRPr="00F946F5" w:rsidRDefault="00861B8C" w:rsidP="00BE7261">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/Refuse</w:t>
            </w:r>
          </w:p>
        </w:tc>
        <w:tc>
          <w:tcPr>
            <w:tcW w:w="1264" w:type="dxa"/>
          </w:tcPr>
          <w:p w:rsidR="00861B8C" w:rsidRPr="00F946F5" w:rsidRDefault="00861B8C" w:rsidP="00BE7261">
            <w:pPr>
              <w:rPr>
                <w:rFonts w:ascii="Arial" w:hAnsi="Arial" w:cs="Arial"/>
                <w:sz w:val="36"/>
                <w:szCs w:val="36"/>
              </w:rPr>
            </w:pPr>
            <w:r w:rsidRPr="00F946F5">
              <w:rPr>
                <w:rFonts w:ascii="Arial" w:hAnsi="Arial" w:cs="Arial"/>
                <w:sz w:val="36"/>
                <w:szCs w:val="36"/>
              </w:rPr>
              <w:t>999</w:t>
            </w:r>
          </w:p>
        </w:tc>
      </w:tr>
    </w:tbl>
    <w:p w:rsidR="002E7887" w:rsidRPr="00F946F5" w:rsidRDefault="002E7887" w:rsidP="002E7887">
      <w:pPr>
        <w:pStyle w:val="ListParagraph"/>
        <w:rPr>
          <w:rFonts w:ascii="Arial" w:hAnsi="Arial" w:cs="Arial"/>
          <w:sz w:val="36"/>
          <w:szCs w:val="36"/>
        </w:rPr>
      </w:pPr>
    </w:p>
    <w:tbl>
      <w:tblPr>
        <w:tblStyle w:val="TableGrid"/>
        <w:tblW w:w="0" w:type="auto"/>
        <w:tblInd w:w="18" w:type="dxa"/>
        <w:tblLook w:val="04A0"/>
      </w:tblPr>
      <w:tblGrid>
        <w:gridCol w:w="2098"/>
        <w:gridCol w:w="7460"/>
      </w:tblGrid>
      <w:tr w:rsidR="002E7887" w:rsidRPr="00F946F5" w:rsidTr="00F56594">
        <w:tc>
          <w:tcPr>
            <w:tcW w:w="1471" w:type="dxa"/>
          </w:tcPr>
          <w:p w:rsidR="002E7887" w:rsidRPr="00F946F5" w:rsidRDefault="002E7887" w:rsidP="00907116">
            <w:pPr>
              <w:rPr>
                <w:rFonts w:ascii="Arial" w:hAnsi="Arial" w:cs="Arial"/>
                <w:b/>
                <w:sz w:val="36"/>
                <w:szCs w:val="36"/>
              </w:rPr>
            </w:pPr>
            <w:proofErr w:type="spellStart"/>
            <w:r w:rsidRPr="00F946F5">
              <w:rPr>
                <w:rFonts w:ascii="Arial" w:hAnsi="Arial" w:cs="Arial"/>
                <w:b/>
                <w:sz w:val="36"/>
                <w:szCs w:val="36"/>
              </w:rPr>
              <w:t>QualPraise</w:t>
            </w:r>
            <w:proofErr w:type="spellEnd"/>
          </w:p>
        </w:tc>
        <w:tc>
          <w:tcPr>
            <w:tcW w:w="8087" w:type="dxa"/>
          </w:tcPr>
          <w:p w:rsidR="00907116" w:rsidRPr="00F946F5" w:rsidRDefault="00B74ABC" w:rsidP="00BE7261">
            <w:pPr>
              <w:rPr>
                <w:rFonts w:ascii="Arial" w:hAnsi="Arial" w:cs="Arial"/>
                <w:sz w:val="36"/>
                <w:szCs w:val="36"/>
              </w:rPr>
            </w:pPr>
            <w:r w:rsidRPr="00F946F5">
              <w:rPr>
                <w:rFonts w:ascii="Arial" w:hAnsi="Arial" w:cs="Arial"/>
                <w:sz w:val="36"/>
                <w:szCs w:val="36"/>
              </w:rPr>
              <w:t xml:space="preserve">What time your </w:t>
            </w:r>
            <w:proofErr w:type="gramStart"/>
            <w:r w:rsidRPr="00F946F5">
              <w:rPr>
                <w:rFonts w:ascii="Arial" w:hAnsi="Arial" w:cs="Arial"/>
                <w:sz w:val="36"/>
                <w:szCs w:val="36"/>
              </w:rPr>
              <w:t>caregiver</w:t>
            </w:r>
            <w:proofErr w:type="gramEnd"/>
            <w:r w:rsidRPr="00F946F5">
              <w:rPr>
                <w:rFonts w:ascii="Arial" w:hAnsi="Arial" w:cs="Arial"/>
                <w:sz w:val="36"/>
                <w:szCs w:val="36"/>
              </w:rPr>
              <w:t xml:space="preserve"> </w:t>
            </w:r>
            <w:r w:rsidR="002E7887" w:rsidRPr="00F946F5">
              <w:rPr>
                <w:rFonts w:ascii="Arial" w:hAnsi="Arial" w:cs="Arial"/>
                <w:sz w:val="36"/>
                <w:szCs w:val="36"/>
              </w:rPr>
              <w:t xml:space="preserve">say that </w:t>
            </w:r>
            <w:r w:rsidR="00C77384" w:rsidRPr="00F946F5">
              <w:rPr>
                <w:rFonts w:ascii="Arial" w:hAnsi="Arial" w:cs="Arial"/>
                <w:sz w:val="36"/>
                <w:szCs w:val="36"/>
              </w:rPr>
              <w:t xml:space="preserve">to you? Tell me the time </w:t>
            </w:r>
            <w:r w:rsidR="002E7887" w:rsidRPr="00F946F5">
              <w:rPr>
                <w:rFonts w:ascii="Arial" w:hAnsi="Arial" w:cs="Arial"/>
                <w:sz w:val="36"/>
                <w:szCs w:val="36"/>
              </w:rPr>
              <w:t xml:space="preserve">your </w:t>
            </w:r>
            <w:r w:rsidR="00C77384" w:rsidRPr="00F946F5">
              <w:rPr>
                <w:rFonts w:ascii="Arial" w:hAnsi="Arial" w:cs="Arial"/>
                <w:sz w:val="36"/>
                <w:szCs w:val="36"/>
              </w:rPr>
              <w:t xml:space="preserve">caregiver </w:t>
            </w:r>
            <w:r w:rsidR="002E7887" w:rsidRPr="00F946F5">
              <w:rPr>
                <w:rFonts w:ascii="Arial" w:hAnsi="Arial" w:cs="Arial"/>
                <w:sz w:val="36"/>
                <w:szCs w:val="36"/>
              </w:rPr>
              <w:t xml:space="preserve">said that you were a good boy/girl. </w:t>
            </w:r>
          </w:p>
          <w:p w:rsidR="00907116" w:rsidRPr="00F946F5" w:rsidRDefault="00907116" w:rsidP="00BE7261">
            <w:pPr>
              <w:rPr>
                <w:rFonts w:ascii="Arial" w:hAnsi="Arial" w:cs="Arial"/>
                <w:sz w:val="36"/>
                <w:szCs w:val="36"/>
              </w:rPr>
            </w:pPr>
          </w:p>
          <w:p w:rsidR="00F56594" w:rsidRDefault="00F56594" w:rsidP="00BE7261">
            <w:pPr>
              <w:rPr>
                <w:rFonts w:ascii="Arial" w:hAnsi="Arial" w:cs="Arial"/>
                <w:sz w:val="36"/>
                <w:szCs w:val="36"/>
              </w:rPr>
            </w:pPr>
          </w:p>
          <w:p w:rsidR="00604082" w:rsidRPr="00F946F5" w:rsidRDefault="00604082" w:rsidP="00BE7261">
            <w:pPr>
              <w:rPr>
                <w:rFonts w:ascii="Arial" w:hAnsi="Arial" w:cs="Arial"/>
                <w:sz w:val="36"/>
                <w:szCs w:val="36"/>
              </w:rPr>
            </w:pPr>
          </w:p>
          <w:p w:rsidR="002E7887" w:rsidRPr="00F946F5" w:rsidRDefault="002E7887" w:rsidP="00BE7261">
            <w:pPr>
              <w:rPr>
                <w:rFonts w:ascii="Arial" w:hAnsi="Arial" w:cs="Arial"/>
                <w:b/>
                <w:sz w:val="36"/>
                <w:szCs w:val="36"/>
              </w:rPr>
            </w:pPr>
          </w:p>
        </w:tc>
      </w:tr>
    </w:tbl>
    <w:tbl>
      <w:tblPr>
        <w:tblStyle w:val="TableGrid"/>
        <w:tblpPr w:leftFromText="180" w:rightFromText="180" w:vertAnchor="text" w:horzAnchor="page" w:tblpX="1369" w:tblpY="-359"/>
        <w:tblW w:w="0" w:type="auto"/>
        <w:tblLook w:val="04A0"/>
      </w:tblPr>
      <w:tblGrid>
        <w:gridCol w:w="1977"/>
        <w:gridCol w:w="7599"/>
      </w:tblGrid>
      <w:tr w:rsidR="00F56594" w:rsidRPr="00F946F5" w:rsidTr="00F56594">
        <w:tc>
          <w:tcPr>
            <w:tcW w:w="1368" w:type="dxa"/>
          </w:tcPr>
          <w:p w:rsidR="00F56594" w:rsidRPr="00F946F5" w:rsidRDefault="00F56594" w:rsidP="00F56594">
            <w:pPr>
              <w:rPr>
                <w:rFonts w:ascii="Arial" w:hAnsi="Arial" w:cs="Arial"/>
                <w:b/>
                <w:sz w:val="36"/>
                <w:szCs w:val="36"/>
              </w:rPr>
            </w:pPr>
            <w:proofErr w:type="spellStart"/>
            <w:r w:rsidRPr="00F946F5">
              <w:rPr>
                <w:rFonts w:ascii="Arial" w:hAnsi="Arial" w:cs="Arial"/>
                <w:b/>
                <w:sz w:val="36"/>
                <w:szCs w:val="36"/>
              </w:rPr>
              <w:lastRenderedPageBreak/>
              <w:t>QualDisc</w:t>
            </w:r>
            <w:proofErr w:type="spellEnd"/>
            <w:r w:rsidRPr="00F946F5">
              <w:rPr>
                <w:rFonts w:ascii="Arial" w:hAnsi="Arial" w:cs="Arial"/>
                <w:b/>
                <w:sz w:val="36"/>
                <w:szCs w:val="36"/>
              </w:rPr>
              <w:t xml:space="preserve"> </w:t>
            </w:r>
          </w:p>
        </w:tc>
        <w:tc>
          <w:tcPr>
            <w:tcW w:w="8190" w:type="dxa"/>
          </w:tcPr>
          <w:p w:rsidR="00F56594" w:rsidRPr="00F946F5" w:rsidRDefault="00F56594" w:rsidP="00F56594">
            <w:pPr>
              <w:rPr>
                <w:rFonts w:ascii="Arial" w:hAnsi="Arial" w:cs="Arial"/>
                <w:sz w:val="36"/>
                <w:szCs w:val="36"/>
              </w:rPr>
            </w:pPr>
            <w:r w:rsidRPr="00F946F5">
              <w:rPr>
                <w:rFonts w:ascii="Arial" w:hAnsi="Arial" w:cs="Arial"/>
                <w:sz w:val="36"/>
                <w:szCs w:val="36"/>
              </w:rPr>
              <w:t xml:space="preserve">In the past 7 days, </w:t>
            </w:r>
            <w:r w:rsidR="00FA7C80" w:rsidRPr="00F946F5">
              <w:rPr>
                <w:rFonts w:ascii="Arial" w:hAnsi="Arial" w:cs="Arial"/>
                <w:sz w:val="36"/>
                <w:szCs w:val="36"/>
              </w:rPr>
              <w:t>tell</w:t>
            </w:r>
            <w:r w:rsidRPr="00F946F5">
              <w:rPr>
                <w:rFonts w:ascii="Arial" w:hAnsi="Arial" w:cs="Arial"/>
                <w:sz w:val="36"/>
                <w:szCs w:val="36"/>
              </w:rPr>
              <w:t xml:space="preserve"> me about one time that you did something bad that your caregiver never like. What did your caregiver do and say to you?</w:t>
            </w:r>
          </w:p>
          <w:p w:rsidR="00F56594" w:rsidRPr="00F946F5" w:rsidRDefault="00F56594" w:rsidP="00F56594">
            <w:pPr>
              <w:rPr>
                <w:rFonts w:ascii="Arial" w:hAnsi="Arial" w:cs="Arial"/>
                <w:sz w:val="36"/>
                <w:szCs w:val="36"/>
              </w:rPr>
            </w:pPr>
          </w:p>
          <w:p w:rsidR="00F56594" w:rsidRPr="00F946F5" w:rsidRDefault="00F56594" w:rsidP="00F56594">
            <w:pPr>
              <w:rPr>
                <w:rFonts w:ascii="Arial" w:hAnsi="Arial" w:cs="Arial"/>
                <w:sz w:val="36"/>
                <w:szCs w:val="36"/>
              </w:rPr>
            </w:pPr>
          </w:p>
          <w:p w:rsidR="00F56594" w:rsidRPr="00F946F5" w:rsidRDefault="00F56594" w:rsidP="00F56594">
            <w:pPr>
              <w:rPr>
                <w:rFonts w:ascii="Arial" w:hAnsi="Arial" w:cs="Arial"/>
                <w:sz w:val="36"/>
                <w:szCs w:val="36"/>
              </w:rPr>
            </w:pPr>
          </w:p>
          <w:p w:rsidR="00F56594" w:rsidRDefault="00F56594" w:rsidP="00F56594">
            <w:pPr>
              <w:rPr>
                <w:rFonts w:ascii="Arial" w:hAnsi="Arial" w:cs="Arial"/>
                <w:sz w:val="36"/>
                <w:szCs w:val="36"/>
              </w:rPr>
            </w:pPr>
          </w:p>
          <w:p w:rsidR="00604082" w:rsidRDefault="00604082" w:rsidP="00F56594">
            <w:pPr>
              <w:rPr>
                <w:rFonts w:ascii="Arial" w:hAnsi="Arial" w:cs="Arial"/>
                <w:sz w:val="36"/>
                <w:szCs w:val="36"/>
              </w:rPr>
            </w:pPr>
          </w:p>
          <w:p w:rsidR="00604082" w:rsidRPr="00F946F5" w:rsidRDefault="00604082" w:rsidP="00F56594">
            <w:pPr>
              <w:rPr>
                <w:rFonts w:ascii="Arial" w:hAnsi="Arial" w:cs="Arial"/>
                <w:sz w:val="36"/>
                <w:szCs w:val="36"/>
              </w:rPr>
            </w:pPr>
          </w:p>
          <w:p w:rsidR="00F56594" w:rsidRPr="00F946F5" w:rsidRDefault="00F56594" w:rsidP="00F56594">
            <w:pPr>
              <w:rPr>
                <w:rFonts w:ascii="Arial" w:hAnsi="Arial" w:cs="Arial"/>
                <w:sz w:val="36"/>
                <w:szCs w:val="36"/>
              </w:rPr>
            </w:pPr>
          </w:p>
        </w:tc>
      </w:tr>
      <w:tr w:rsidR="00F56594" w:rsidRPr="00F946F5" w:rsidTr="00F56594">
        <w:tc>
          <w:tcPr>
            <w:tcW w:w="1368" w:type="dxa"/>
          </w:tcPr>
          <w:p w:rsidR="00F56594" w:rsidRPr="00F946F5" w:rsidRDefault="00C42482" w:rsidP="00F56594">
            <w:pPr>
              <w:rPr>
                <w:rFonts w:ascii="Arial" w:hAnsi="Arial" w:cs="Arial"/>
                <w:b/>
                <w:sz w:val="36"/>
                <w:szCs w:val="36"/>
              </w:rPr>
            </w:pPr>
            <w:r>
              <w:rPr>
                <w:rFonts w:ascii="Arial" w:hAnsi="Arial" w:cs="Arial"/>
                <w:b/>
                <w:sz w:val="36"/>
                <w:szCs w:val="36"/>
              </w:rPr>
              <w:t>QualDisc2</w:t>
            </w:r>
          </w:p>
        </w:tc>
        <w:tc>
          <w:tcPr>
            <w:tcW w:w="8190" w:type="dxa"/>
          </w:tcPr>
          <w:p w:rsidR="00F56594" w:rsidRPr="00F946F5" w:rsidRDefault="00F56594" w:rsidP="00F56594">
            <w:pPr>
              <w:rPr>
                <w:rFonts w:ascii="Arial" w:hAnsi="Arial" w:cs="Arial"/>
                <w:sz w:val="36"/>
                <w:szCs w:val="36"/>
              </w:rPr>
            </w:pPr>
            <w:r w:rsidRPr="00F946F5">
              <w:rPr>
                <w:rFonts w:ascii="Arial" w:hAnsi="Arial" w:cs="Arial"/>
                <w:sz w:val="36"/>
                <w:szCs w:val="36"/>
              </w:rPr>
              <w:t>What your (participating caregiver – e.g.</w:t>
            </w:r>
            <w:r w:rsidR="00FA7C80" w:rsidRPr="00F946F5">
              <w:rPr>
                <w:rFonts w:ascii="Arial" w:hAnsi="Arial" w:cs="Arial"/>
                <w:sz w:val="36"/>
                <w:szCs w:val="36"/>
              </w:rPr>
              <w:t xml:space="preserve">, mother or father) can always </w:t>
            </w:r>
            <w:r w:rsidRPr="00F946F5">
              <w:rPr>
                <w:rFonts w:ascii="Arial" w:hAnsi="Arial" w:cs="Arial"/>
                <w:sz w:val="36"/>
                <w:szCs w:val="36"/>
              </w:rPr>
              <w:t xml:space="preserve">do to you when you do something bad? </w:t>
            </w:r>
          </w:p>
          <w:p w:rsidR="00F56594" w:rsidRDefault="00F56594" w:rsidP="00F56594">
            <w:pPr>
              <w:rPr>
                <w:rFonts w:ascii="Arial" w:hAnsi="Arial" w:cs="Arial"/>
                <w:sz w:val="36"/>
                <w:szCs w:val="36"/>
              </w:rPr>
            </w:pPr>
          </w:p>
          <w:p w:rsidR="00604082" w:rsidRDefault="00604082" w:rsidP="00F56594">
            <w:pPr>
              <w:rPr>
                <w:rFonts w:ascii="Arial" w:hAnsi="Arial" w:cs="Arial"/>
                <w:sz w:val="36"/>
                <w:szCs w:val="36"/>
              </w:rPr>
            </w:pPr>
          </w:p>
          <w:p w:rsidR="00604082" w:rsidRPr="00F946F5" w:rsidRDefault="00604082" w:rsidP="00F56594">
            <w:pPr>
              <w:rPr>
                <w:rFonts w:ascii="Arial" w:hAnsi="Arial" w:cs="Arial"/>
                <w:sz w:val="36"/>
                <w:szCs w:val="36"/>
              </w:rPr>
            </w:pPr>
          </w:p>
          <w:p w:rsidR="00F56594" w:rsidRPr="00F946F5" w:rsidRDefault="00F56594" w:rsidP="00F56594">
            <w:pPr>
              <w:rPr>
                <w:rFonts w:ascii="Arial" w:hAnsi="Arial" w:cs="Arial"/>
                <w:sz w:val="36"/>
                <w:szCs w:val="36"/>
              </w:rPr>
            </w:pPr>
          </w:p>
          <w:p w:rsidR="00FA7C80" w:rsidRPr="00F946F5" w:rsidRDefault="00FA7C80" w:rsidP="00F56594">
            <w:pPr>
              <w:rPr>
                <w:rFonts w:ascii="Arial" w:hAnsi="Arial" w:cs="Arial"/>
                <w:sz w:val="36"/>
                <w:szCs w:val="36"/>
              </w:rPr>
            </w:pPr>
          </w:p>
          <w:p w:rsidR="00F56594" w:rsidRDefault="00F56594" w:rsidP="00F56594">
            <w:pPr>
              <w:rPr>
                <w:rFonts w:ascii="Arial" w:hAnsi="Arial" w:cs="Arial"/>
                <w:sz w:val="36"/>
                <w:szCs w:val="36"/>
              </w:rPr>
            </w:pPr>
          </w:p>
          <w:p w:rsidR="00604082" w:rsidRPr="00F946F5" w:rsidRDefault="00604082" w:rsidP="00F56594">
            <w:pPr>
              <w:rPr>
                <w:rFonts w:ascii="Arial" w:hAnsi="Arial" w:cs="Arial"/>
                <w:sz w:val="36"/>
                <w:szCs w:val="36"/>
              </w:rPr>
            </w:pPr>
          </w:p>
        </w:tc>
      </w:tr>
    </w:tbl>
    <w:p w:rsidR="001570A2" w:rsidRDefault="001570A2" w:rsidP="00AF5D0C">
      <w:pPr>
        <w:rPr>
          <w:rFonts w:ascii="Arial" w:hAnsi="Arial" w:cs="Arial"/>
          <w:b/>
          <w:sz w:val="36"/>
          <w:szCs w:val="36"/>
          <w:u w:val="single"/>
        </w:rPr>
      </w:pPr>
    </w:p>
    <w:p w:rsidR="00604082" w:rsidRDefault="00604082">
      <w:pPr>
        <w:rPr>
          <w:rFonts w:ascii="Arial" w:hAnsi="Arial" w:cs="Arial"/>
          <w:b/>
          <w:sz w:val="36"/>
          <w:szCs w:val="36"/>
          <w:u w:val="single"/>
        </w:rPr>
      </w:pPr>
      <w:r>
        <w:rPr>
          <w:rFonts w:ascii="Arial" w:hAnsi="Arial" w:cs="Arial"/>
          <w:b/>
          <w:sz w:val="36"/>
          <w:szCs w:val="36"/>
          <w:u w:val="single"/>
        </w:rPr>
        <w:br w:type="page"/>
      </w:r>
    </w:p>
    <w:p w:rsidR="005C46B8" w:rsidRPr="00F946F5" w:rsidRDefault="00DC2DEB" w:rsidP="00AF5D0C">
      <w:pPr>
        <w:rPr>
          <w:rFonts w:ascii="Arial" w:hAnsi="Arial" w:cs="Arial"/>
          <w:b/>
          <w:sz w:val="36"/>
          <w:szCs w:val="36"/>
          <w:u w:val="single"/>
        </w:rPr>
      </w:pPr>
      <w:r w:rsidRPr="00F946F5">
        <w:rPr>
          <w:rFonts w:ascii="Arial" w:hAnsi="Arial" w:cs="Arial"/>
          <w:b/>
          <w:sz w:val="36"/>
          <w:szCs w:val="36"/>
          <w:u w:val="single"/>
        </w:rPr>
        <w:lastRenderedPageBreak/>
        <w:t>Child Well-being</w:t>
      </w:r>
      <w:r w:rsidR="00272F73">
        <w:rPr>
          <w:rFonts w:ascii="Arial" w:hAnsi="Arial" w:cs="Arial"/>
          <w:b/>
          <w:sz w:val="36"/>
          <w:szCs w:val="36"/>
          <w:u w:val="single"/>
        </w:rPr>
        <w:t xml:space="preserve"> (use circle charts)</w:t>
      </w:r>
    </w:p>
    <w:p w:rsidR="005974EC" w:rsidRPr="00F946F5" w:rsidRDefault="00B32DC2" w:rsidP="00AF5D0C">
      <w:pPr>
        <w:rPr>
          <w:rFonts w:ascii="Arial" w:hAnsi="Arial" w:cs="Arial"/>
          <w:i/>
          <w:sz w:val="36"/>
          <w:szCs w:val="36"/>
        </w:rPr>
      </w:pPr>
      <w:r w:rsidRPr="00F946F5">
        <w:rPr>
          <w:rFonts w:ascii="Arial" w:hAnsi="Arial" w:cs="Arial"/>
          <w:i/>
          <w:sz w:val="36"/>
          <w:szCs w:val="36"/>
        </w:rPr>
        <w:t>I am going to ask you some questions about the things that you do and the ways that you feel</w:t>
      </w:r>
      <w:r w:rsidR="00604082">
        <w:rPr>
          <w:rFonts w:ascii="Arial" w:hAnsi="Arial" w:cs="Arial"/>
          <w:i/>
          <w:sz w:val="36"/>
          <w:szCs w:val="36"/>
        </w:rPr>
        <w:t xml:space="preserve">. There </w:t>
      </w:r>
      <w:proofErr w:type="gramStart"/>
      <w:r w:rsidR="00604082">
        <w:rPr>
          <w:rFonts w:ascii="Arial" w:hAnsi="Arial" w:cs="Arial"/>
          <w:i/>
          <w:sz w:val="36"/>
          <w:szCs w:val="36"/>
        </w:rPr>
        <w:t>are no</w:t>
      </w:r>
      <w:r w:rsidRPr="00F946F5">
        <w:rPr>
          <w:rFonts w:ascii="Arial" w:hAnsi="Arial" w:cs="Arial"/>
          <w:i/>
          <w:sz w:val="36"/>
          <w:szCs w:val="36"/>
        </w:rPr>
        <w:t xml:space="preserve"> right</w:t>
      </w:r>
      <w:proofErr w:type="gramEnd"/>
      <w:r w:rsidRPr="00F946F5">
        <w:rPr>
          <w:rFonts w:ascii="Arial" w:hAnsi="Arial" w:cs="Arial"/>
          <w:i/>
          <w:sz w:val="36"/>
          <w:szCs w:val="36"/>
        </w:rPr>
        <w:t xml:space="preserve"> or wrong answers! </w:t>
      </w:r>
    </w:p>
    <w:tbl>
      <w:tblPr>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170"/>
        <w:gridCol w:w="3960"/>
        <w:gridCol w:w="3240"/>
        <w:gridCol w:w="1260"/>
      </w:tblGrid>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YSDQ2</w:t>
            </w:r>
          </w:p>
        </w:tc>
        <w:tc>
          <w:tcPr>
            <w:tcW w:w="3960" w:type="dxa"/>
            <w:vMerge w:val="restart"/>
            <w:tcBorders>
              <w:left w:val="single" w:sz="4" w:space="0" w:color="000000"/>
              <w:right w:val="single" w:sz="4" w:space="0" w:color="000000"/>
            </w:tcBorders>
          </w:tcPr>
          <w:p w:rsidR="00604082" w:rsidRPr="00F946F5" w:rsidRDefault="00604082" w:rsidP="00DF2B76">
            <w:pPr>
              <w:rPr>
                <w:rFonts w:ascii="Arial" w:eastAsia="Times New Roman" w:hAnsi="Arial" w:cs="Arial"/>
                <w:sz w:val="36"/>
                <w:szCs w:val="36"/>
              </w:rPr>
            </w:pPr>
            <w:r w:rsidRPr="00F946F5">
              <w:rPr>
                <w:rFonts w:ascii="Arial" w:eastAsia="Times New Roman" w:hAnsi="Arial" w:cs="Arial"/>
                <w:sz w:val="36"/>
                <w:szCs w:val="36"/>
              </w:rPr>
              <w:t>Do you have hard time staying still when you need to sit for a long time (like at school)?</w:t>
            </w:r>
          </w:p>
          <w:p w:rsidR="00604082" w:rsidRPr="00F946F5" w:rsidRDefault="00604082" w:rsidP="00DF2B76">
            <w:pPr>
              <w:rPr>
                <w:rFonts w:ascii="Arial"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YSDQ3</w:t>
            </w:r>
          </w:p>
        </w:tc>
        <w:tc>
          <w:tcPr>
            <w:tcW w:w="3960" w:type="dxa"/>
            <w:vMerge w:val="restart"/>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r w:rsidRPr="00F946F5">
              <w:rPr>
                <w:rFonts w:ascii="Arial" w:eastAsia="Times New Roman" w:hAnsi="Arial" w:cs="Arial"/>
                <w:sz w:val="36"/>
                <w:szCs w:val="36"/>
              </w:rPr>
              <w:t xml:space="preserve">Do you feel headaches, </w:t>
            </w:r>
            <w:proofErr w:type="spellStart"/>
            <w:r w:rsidRPr="00F946F5">
              <w:rPr>
                <w:rFonts w:ascii="Arial" w:eastAsia="Times New Roman" w:hAnsi="Arial" w:cs="Arial"/>
                <w:sz w:val="36"/>
                <w:szCs w:val="36"/>
              </w:rPr>
              <w:t>stomaches</w:t>
            </w:r>
            <w:proofErr w:type="spellEnd"/>
            <w:r w:rsidRPr="00F946F5">
              <w:rPr>
                <w:rFonts w:ascii="Arial" w:eastAsia="Times New Roman" w:hAnsi="Arial" w:cs="Arial"/>
                <w:sz w:val="36"/>
                <w:szCs w:val="36"/>
              </w:rPr>
              <w:t>, or other sickness plenty time?</w:t>
            </w:r>
          </w:p>
          <w:p w:rsidR="00604082" w:rsidRPr="00F946F5" w:rsidRDefault="00604082" w:rsidP="00311E9D">
            <w:pPr>
              <w:rPr>
                <w:rFonts w:ascii="Arial" w:eastAsia="Times New Roman" w:hAnsi="Arial" w:cs="Arial"/>
                <w:i/>
                <w:sz w:val="36"/>
                <w:szCs w:val="36"/>
              </w:rPr>
            </w:pPr>
            <w:r w:rsidRPr="00F946F5">
              <w:rPr>
                <w:rFonts w:ascii="Arial" w:eastAsia="Times New Roman" w:hAnsi="Arial" w:cs="Arial"/>
                <w:sz w:val="36"/>
                <w:szCs w:val="36"/>
              </w:rPr>
              <w:t xml:space="preserve">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270DA5">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270DA5">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270DA5">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270DA5">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YSDQ5</w:t>
            </w:r>
          </w:p>
        </w:tc>
        <w:tc>
          <w:tcPr>
            <w:tcW w:w="3960" w:type="dxa"/>
            <w:vMerge w:val="restart"/>
            <w:tcBorders>
              <w:left w:val="single" w:sz="4" w:space="0" w:color="000000"/>
              <w:right w:val="single" w:sz="4" w:space="0" w:color="000000"/>
            </w:tcBorders>
          </w:tcPr>
          <w:p w:rsidR="00604082" w:rsidRPr="00F946F5" w:rsidRDefault="00604082" w:rsidP="00DF2B76">
            <w:pPr>
              <w:rPr>
                <w:rFonts w:ascii="Arial" w:eastAsia="Times New Roman" w:hAnsi="Arial" w:cs="Arial"/>
                <w:sz w:val="36"/>
                <w:szCs w:val="36"/>
              </w:rPr>
            </w:pPr>
            <w:r w:rsidRPr="00F946F5">
              <w:rPr>
                <w:rFonts w:ascii="Arial" w:eastAsia="Times New Roman" w:hAnsi="Arial" w:cs="Arial"/>
                <w:sz w:val="36"/>
                <w:szCs w:val="36"/>
              </w:rPr>
              <w:t>Do you get very vex plenty time?</w:t>
            </w:r>
          </w:p>
          <w:p w:rsidR="00604082" w:rsidRPr="00F946F5" w:rsidRDefault="00604082" w:rsidP="00DF2B76">
            <w:pPr>
              <w:rPr>
                <w:rFonts w:ascii="Arial" w:eastAsia="Times New Roman" w:hAnsi="Arial" w:cs="Arial"/>
                <w:sz w:val="36"/>
                <w:szCs w:val="36"/>
              </w:rPr>
            </w:pPr>
          </w:p>
          <w:p w:rsidR="00604082" w:rsidRPr="00F946F5" w:rsidRDefault="00604082" w:rsidP="00DF2B76">
            <w:pPr>
              <w:rPr>
                <w:rFonts w:ascii="Arial" w:eastAsia="Times New Roman" w:hAnsi="Arial" w:cs="Arial"/>
                <w:sz w:val="36"/>
                <w:szCs w:val="36"/>
              </w:rPr>
            </w:pPr>
          </w:p>
          <w:p w:rsidR="00604082" w:rsidRPr="00F946F5" w:rsidRDefault="00604082" w:rsidP="00DF2B76">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p w:rsidR="00604082" w:rsidRPr="00F946F5" w:rsidRDefault="00604082" w:rsidP="00A1404A">
            <w:pPr>
              <w:rPr>
                <w:rFonts w:ascii="Arial" w:hAnsi="Arial" w:cs="Arial"/>
                <w:sz w:val="36"/>
                <w:szCs w:val="36"/>
              </w:rPr>
            </w:pP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lastRenderedPageBreak/>
              <w:t>YSDQ7</w:t>
            </w:r>
          </w:p>
        </w:tc>
        <w:tc>
          <w:tcPr>
            <w:tcW w:w="3960" w:type="dxa"/>
            <w:vMerge w:val="restart"/>
            <w:tcBorders>
              <w:left w:val="single" w:sz="4" w:space="0" w:color="000000"/>
              <w:right w:val="single" w:sz="4" w:space="0" w:color="000000"/>
            </w:tcBorders>
          </w:tcPr>
          <w:p w:rsidR="00604082" w:rsidRPr="00F946F5" w:rsidRDefault="00604082" w:rsidP="00195585">
            <w:pPr>
              <w:rPr>
                <w:rFonts w:ascii="Arial" w:eastAsia="Times New Roman" w:hAnsi="Arial" w:cs="Arial"/>
                <w:sz w:val="36"/>
                <w:szCs w:val="36"/>
              </w:rPr>
            </w:pPr>
            <w:r w:rsidRPr="00F946F5">
              <w:rPr>
                <w:rFonts w:ascii="Arial" w:eastAsia="Times New Roman" w:hAnsi="Arial" w:cs="Arial"/>
                <w:sz w:val="36"/>
                <w:szCs w:val="36"/>
              </w:rPr>
              <w:t xml:space="preserve">Do you always do what your people can tell you to do?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YSDQ8</w:t>
            </w:r>
          </w:p>
        </w:tc>
        <w:tc>
          <w:tcPr>
            <w:tcW w:w="3960" w:type="dxa"/>
            <w:vMerge w:val="restart"/>
            <w:tcBorders>
              <w:left w:val="single" w:sz="4" w:space="0" w:color="000000"/>
              <w:right w:val="single" w:sz="4" w:space="0" w:color="000000"/>
            </w:tcBorders>
          </w:tcPr>
          <w:p w:rsidR="00604082" w:rsidRPr="00F946F5" w:rsidRDefault="00604082" w:rsidP="00943888">
            <w:pPr>
              <w:rPr>
                <w:rFonts w:ascii="Arial" w:eastAsia="Times New Roman" w:hAnsi="Arial" w:cs="Arial"/>
                <w:sz w:val="36"/>
                <w:szCs w:val="36"/>
              </w:rPr>
            </w:pPr>
            <w:r w:rsidRPr="00F946F5">
              <w:rPr>
                <w:rFonts w:ascii="Arial" w:eastAsia="Times New Roman" w:hAnsi="Arial" w:cs="Arial"/>
                <w:sz w:val="36"/>
                <w:szCs w:val="36"/>
              </w:rPr>
              <w:t>Do you worry a plenty time?</w:t>
            </w:r>
          </w:p>
          <w:p w:rsidR="00604082" w:rsidRPr="00F946F5" w:rsidRDefault="00604082" w:rsidP="00943888">
            <w:pPr>
              <w:rPr>
                <w:rFonts w:ascii="Arial" w:eastAsia="Times New Roman" w:hAnsi="Arial" w:cs="Arial"/>
                <w:sz w:val="36"/>
                <w:szCs w:val="36"/>
              </w:rPr>
            </w:pPr>
          </w:p>
          <w:p w:rsidR="00604082" w:rsidRPr="00F946F5" w:rsidRDefault="00604082" w:rsidP="00943888">
            <w:pPr>
              <w:rPr>
                <w:rFonts w:ascii="Arial" w:eastAsia="Times New Roman" w:hAnsi="Arial" w:cs="Arial"/>
                <w:sz w:val="36"/>
                <w:szCs w:val="36"/>
              </w:rPr>
            </w:pPr>
          </w:p>
          <w:p w:rsidR="00604082" w:rsidRPr="00F946F5" w:rsidRDefault="00604082" w:rsidP="00943888">
            <w:pPr>
              <w:rPr>
                <w:rFonts w:ascii="Arial" w:eastAsia="Times New Roman" w:hAnsi="Arial" w:cs="Arial"/>
                <w:sz w:val="36"/>
                <w:szCs w:val="36"/>
              </w:rPr>
            </w:pPr>
            <w:r w:rsidRPr="00F946F5">
              <w:rPr>
                <w:rFonts w:ascii="Arial" w:eastAsia="Times New Roman" w:hAnsi="Arial" w:cs="Arial"/>
                <w:sz w:val="36"/>
                <w:szCs w:val="36"/>
              </w:rPr>
              <w:t xml:space="preserve">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Pr>
                <w:rFonts w:ascii="Arial" w:hAnsi="Arial" w:cs="Arial"/>
                <w:sz w:val="36"/>
                <w:szCs w:val="36"/>
              </w:rPr>
              <w:t xml:space="preserve">Don’t </w:t>
            </w:r>
            <w:r w:rsidRPr="00F946F5">
              <w:rPr>
                <w:rFonts w:ascii="Arial" w:hAnsi="Arial" w:cs="Arial"/>
                <w:sz w:val="36"/>
                <w:szCs w:val="36"/>
              </w:rPr>
              <w:t>K</w:t>
            </w:r>
            <w:r>
              <w:rPr>
                <w:rFonts w:ascii="Arial" w:hAnsi="Arial" w:cs="Arial"/>
                <w:sz w:val="36"/>
                <w:szCs w:val="36"/>
              </w:rPr>
              <w:t xml:space="preserve">now/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YSDQ10</w:t>
            </w:r>
          </w:p>
        </w:tc>
        <w:tc>
          <w:tcPr>
            <w:tcW w:w="3960" w:type="dxa"/>
            <w:vMerge w:val="restart"/>
            <w:tcBorders>
              <w:left w:val="single" w:sz="4" w:space="0" w:color="000000"/>
              <w:right w:val="single" w:sz="4" w:space="0" w:color="000000"/>
            </w:tcBorders>
          </w:tcPr>
          <w:p w:rsidR="00604082" w:rsidRPr="00F946F5" w:rsidRDefault="00604082" w:rsidP="00270DA5">
            <w:pPr>
              <w:rPr>
                <w:rFonts w:ascii="Arial" w:eastAsia="Times New Roman" w:hAnsi="Arial" w:cs="Arial"/>
                <w:sz w:val="36"/>
                <w:szCs w:val="36"/>
              </w:rPr>
            </w:pPr>
            <w:r w:rsidRPr="00F946F5">
              <w:rPr>
                <w:rFonts w:ascii="Arial" w:eastAsia="Times New Roman" w:hAnsi="Arial" w:cs="Arial"/>
                <w:sz w:val="36"/>
                <w:szCs w:val="36"/>
              </w:rPr>
              <w:t xml:space="preserve">Are you always restless, not able to sit one place?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6B5B68">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311E9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YSDQ12</w:t>
            </w:r>
          </w:p>
        </w:tc>
        <w:tc>
          <w:tcPr>
            <w:tcW w:w="3960" w:type="dxa"/>
            <w:vMerge w:val="restart"/>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r w:rsidRPr="00F946F5">
              <w:rPr>
                <w:rFonts w:ascii="Arial" w:eastAsia="Times New Roman" w:hAnsi="Arial" w:cs="Arial"/>
                <w:sz w:val="36"/>
                <w:szCs w:val="36"/>
              </w:rPr>
              <w:t>Do you fight plenty and make other people do what you want them to do?</w:t>
            </w:r>
          </w:p>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lastRenderedPageBreak/>
              <w:t>YSDQ13</w:t>
            </w:r>
          </w:p>
        </w:tc>
        <w:tc>
          <w:tcPr>
            <w:tcW w:w="3960" w:type="dxa"/>
            <w:vMerge w:val="restart"/>
            <w:tcBorders>
              <w:left w:val="single" w:sz="4" w:space="0" w:color="000000"/>
              <w:right w:val="single" w:sz="4" w:space="0" w:color="000000"/>
            </w:tcBorders>
          </w:tcPr>
          <w:p w:rsidR="00604082" w:rsidRPr="00F946F5" w:rsidRDefault="00604082" w:rsidP="00EC1CAA">
            <w:pPr>
              <w:rPr>
                <w:rFonts w:ascii="Arial" w:eastAsia="Times New Roman" w:hAnsi="Arial" w:cs="Arial"/>
                <w:sz w:val="36"/>
                <w:szCs w:val="36"/>
              </w:rPr>
            </w:pPr>
            <w:r w:rsidRPr="00F946F5">
              <w:rPr>
                <w:rFonts w:ascii="Arial" w:eastAsia="Times New Roman" w:hAnsi="Arial" w:cs="Arial"/>
                <w:sz w:val="36"/>
                <w:szCs w:val="36"/>
              </w:rPr>
              <w:t>Do you feel sad, unhappy, or crying plenty time?</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Pr>
                <w:rFonts w:ascii="Arial" w:hAnsi="Arial" w:cs="Arial"/>
                <w:sz w:val="36"/>
                <w:szCs w:val="36"/>
              </w:rPr>
              <w:t>Don’t know</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YSDQ15</w:t>
            </w:r>
          </w:p>
        </w:tc>
        <w:tc>
          <w:tcPr>
            <w:tcW w:w="3960" w:type="dxa"/>
            <w:vMerge w:val="restart"/>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r w:rsidRPr="00F946F5">
              <w:rPr>
                <w:rFonts w:ascii="Arial" w:eastAsia="Times New Roman" w:hAnsi="Arial" w:cs="Arial"/>
                <w:sz w:val="36"/>
                <w:szCs w:val="36"/>
              </w:rPr>
              <w:t>Is it hard for you to think on things?</w:t>
            </w:r>
          </w:p>
          <w:p w:rsidR="00604082" w:rsidRPr="00F946F5" w:rsidRDefault="00604082" w:rsidP="00C65F3D">
            <w:pPr>
              <w:rPr>
                <w:rFonts w:ascii="Arial" w:eastAsia="Times New Roman" w:hAnsi="Arial" w:cs="Arial"/>
                <w:sz w:val="36"/>
                <w:szCs w:val="36"/>
              </w:rPr>
            </w:pPr>
          </w:p>
          <w:p w:rsidR="00604082" w:rsidRPr="00F946F5" w:rsidRDefault="00604082" w:rsidP="00C65F3D">
            <w:pPr>
              <w:rPr>
                <w:rFonts w:ascii="Arial" w:eastAsia="Times New Roman" w:hAnsi="Arial" w:cs="Arial"/>
                <w:sz w:val="36"/>
                <w:szCs w:val="36"/>
              </w:rPr>
            </w:pPr>
          </w:p>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YSDQ16</w:t>
            </w:r>
          </w:p>
        </w:tc>
        <w:tc>
          <w:tcPr>
            <w:tcW w:w="3960" w:type="dxa"/>
            <w:vMerge w:val="restart"/>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r w:rsidRPr="00F946F5">
              <w:rPr>
                <w:rFonts w:ascii="Arial" w:eastAsia="Times New Roman" w:hAnsi="Arial" w:cs="Arial"/>
                <w:sz w:val="36"/>
                <w:szCs w:val="36"/>
              </w:rPr>
              <w:t xml:space="preserve"> You can feel worried when you are in new place?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r w:rsidRPr="00604082">
              <w:rPr>
                <w:rFonts w:ascii="Arial" w:eastAsia="Times New Roman" w:hAnsi="Arial" w:cs="Arial"/>
                <w:sz w:val="24"/>
                <w:szCs w:val="24"/>
              </w:rPr>
              <w:t>YSDQ17</w:t>
            </w:r>
          </w:p>
          <w:p w:rsidR="00604082" w:rsidRPr="00604082" w:rsidRDefault="00604082" w:rsidP="00604082">
            <w:pPr>
              <w:rPr>
                <w:rFonts w:ascii="Arial" w:hAnsi="Arial" w:cs="Arial"/>
                <w:sz w:val="24"/>
                <w:szCs w:val="24"/>
              </w:rPr>
            </w:pPr>
            <w:r w:rsidRPr="00604082">
              <w:rPr>
                <w:rFonts w:ascii="Arial" w:hAnsi="Arial" w:cs="Arial"/>
                <w:sz w:val="24"/>
                <w:szCs w:val="24"/>
              </w:rPr>
              <w:t>(original CWC2)</w:t>
            </w:r>
          </w:p>
        </w:tc>
        <w:tc>
          <w:tcPr>
            <w:tcW w:w="3960" w:type="dxa"/>
            <w:vMerge w:val="restart"/>
            <w:tcBorders>
              <w:left w:val="single" w:sz="4" w:space="0" w:color="000000"/>
              <w:right w:val="single" w:sz="4" w:space="0" w:color="000000"/>
            </w:tcBorders>
          </w:tcPr>
          <w:p w:rsidR="00604082" w:rsidRPr="00F946F5" w:rsidRDefault="00604082" w:rsidP="00C65F3D">
            <w:pPr>
              <w:rPr>
                <w:rFonts w:ascii="Arial" w:hAnsi="Arial" w:cs="Arial"/>
                <w:sz w:val="36"/>
                <w:szCs w:val="36"/>
              </w:rPr>
            </w:pPr>
            <w:r w:rsidRPr="00F946F5">
              <w:rPr>
                <w:rFonts w:ascii="Arial" w:hAnsi="Arial" w:cs="Arial"/>
                <w:sz w:val="36"/>
                <w:szCs w:val="36"/>
              </w:rPr>
              <w:t xml:space="preserve">Do you feel bad plenty time? </w:t>
            </w:r>
          </w:p>
          <w:p w:rsidR="00604082" w:rsidRPr="00F946F5" w:rsidRDefault="00604082" w:rsidP="00C65F3D">
            <w:pPr>
              <w:rPr>
                <w:rFonts w:ascii="Arial" w:hAnsi="Arial" w:cs="Arial"/>
                <w:sz w:val="36"/>
                <w:szCs w:val="36"/>
              </w:rPr>
            </w:pPr>
          </w:p>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AF5D0C">
            <w:pPr>
              <w:rPr>
                <w:rFonts w:ascii="Arial"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AF5D0C">
            <w:pPr>
              <w:rPr>
                <w:rFonts w:ascii="Arial"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AF5D0C">
            <w:pPr>
              <w:rPr>
                <w:rFonts w:ascii="Arial"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lastRenderedPageBreak/>
              <w:t>YSDQ18</w:t>
            </w:r>
          </w:p>
        </w:tc>
        <w:tc>
          <w:tcPr>
            <w:tcW w:w="3960" w:type="dxa"/>
            <w:vMerge w:val="restart"/>
            <w:tcBorders>
              <w:left w:val="single" w:sz="4" w:space="0" w:color="000000"/>
              <w:right w:val="single" w:sz="4" w:space="0" w:color="000000"/>
            </w:tcBorders>
          </w:tcPr>
          <w:p w:rsidR="00604082" w:rsidRPr="00F946F5" w:rsidRDefault="00604082" w:rsidP="00A04214">
            <w:pPr>
              <w:rPr>
                <w:rFonts w:ascii="Arial" w:eastAsia="Times New Roman" w:hAnsi="Arial" w:cs="Arial"/>
                <w:sz w:val="36"/>
                <w:szCs w:val="36"/>
              </w:rPr>
            </w:pPr>
            <w:r w:rsidRPr="00F946F5">
              <w:rPr>
                <w:rFonts w:ascii="Arial" w:eastAsia="Times New Roman" w:hAnsi="Arial" w:cs="Arial"/>
                <w:sz w:val="36"/>
                <w:szCs w:val="36"/>
              </w:rPr>
              <w:t>Do people always blame you of lying or cheating?</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Pr>
                <w:rFonts w:ascii="Arial" w:hAnsi="Arial" w:cs="Arial"/>
                <w:sz w:val="36"/>
                <w:szCs w:val="36"/>
              </w:rPr>
              <w:t>Don’t know</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YSDQ21</w:t>
            </w:r>
          </w:p>
        </w:tc>
        <w:tc>
          <w:tcPr>
            <w:tcW w:w="3960" w:type="dxa"/>
            <w:vMerge w:val="restart"/>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r w:rsidRPr="00F946F5">
              <w:rPr>
                <w:rFonts w:ascii="Arial" w:eastAsia="Times New Roman" w:hAnsi="Arial" w:cs="Arial"/>
                <w:sz w:val="36"/>
                <w:szCs w:val="36"/>
              </w:rPr>
              <w:t xml:space="preserve">Do you stop and think before you do things? </w:t>
            </w:r>
          </w:p>
          <w:p w:rsidR="00604082" w:rsidRPr="00F946F5" w:rsidRDefault="00604082" w:rsidP="00C65F3D">
            <w:pPr>
              <w:rPr>
                <w:rFonts w:ascii="Arial" w:eastAsia="Times New Roman" w:hAnsi="Arial" w:cs="Arial"/>
                <w:sz w:val="36"/>
                <w:szCs w:val="36"/>
              </w:rPr>
            </w:pPr>
          </w:p>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Pr>
                <w:rFonts w:ascii="Arial" w:hAnsi="Arial" w:cs="Arial"/>
                <w:sz w:val="36"/>
                <w:szCs w:val="36"/>
              </w:rPr>
              <w:t>Don’t know</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YSDQ22</w:t>
            </w:r>
          </w:p>
        </w:tc>
        <w:tc>
          <w:tcPr>
            <w:tcW w:w="3960" w:type="dxa"/>
            <w:vMerge w:val="restart"/>
            <w:tcBorders>
              <w:left w:val="single" w:sz="4" w:space="0" w:color="000000"/>
              <w:right w:val="single" w:sz="4" w:space="0" w:color="000000"/>
            </w:tcBorders>
          </w:tcPr>
          <w:p w:rsidR="00604082" w:rsidRPr="00F946F5" w:rsidRDefault="00604082" w:rsidP="00531BDD">
            <w:pPr>
              <w:rPr>
                <w:rFonts w:ascii="Arial" w:eastAsia="Times New Roman" w:hAnsi="Arial" w:cs="Arial"/>
                <w:sz w:val="36"/>
                <w:szCs w:val="36"/>
              </w:rPr>
            </w:pPr>
            <w:r w:rsidRPr="00F946F5">
              <w:rPr>
                <w:rFonts w:ascii="Arial" w:eastAsia="Times New Roman" w:hAnsi="Arial" w:cs="Arial"/>
                <w:sz w:val="36"/>
                <w:szCs w:val="36"/>
              </w:rPr>
              <w:t>Do you take things that are not for you from home, school or elsewhere?</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Pr>
                <w:rFonts w:ascii="Arial" w:hAnsi="Arial" w:cs="Arial"/>
                <w:sz w:val="36"/>
                <w:szCs w:val="36"/>
              </w:rPr>
              <w:t>Don’t know</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t>YSDQ24</w:t>
            </w:r>
          </w:p>
        </w:tc>
        <w:tc>
          <w:tcPr>
            <w:tcW w:w="3960" w:type="dxa"/>
            <w:vMerge w:val="restart"/>
            <w:tcBorders>
              <w:left w:val="single" w:sz="4" w:space="0" w:color="000000"/>
              <w:right w:val="single" w:sz="4" w:space="0" w:color="000000"/>
            </w:tcBorders>
          </w:tcPr>
          <w:p w:rsidR="00604082" w:rsidRPr="00F946F5" w:rsidRDefault="00604082" w:rsidP="00F831CD">
            <w:pPr>
              <w:rPr>
                <w:rFonts w:ascii="Arial" w:eastAsia="Times New Roman" w:hAnsi="Arial" w:cs="Arial"/>
                <w:sz w:val="36"/>
                <w:szCs w:val="36"/>
              </w:rPr>
            </w:pPr>
            <w:r w:rsidRPr="00F946F5">
              <w:rPr>
                <w:rFonts w:ascii="Arial" w:eastAsia="Times New Roman" w:hAnsi="Arial" w:cs="Arial"/>
                <w:sz w:val="36"/>
                <w:szCs w:val="36"/>
              </w:rPr>
              <w:t xml:space="preserve">Are you scared of plenty things? </w:t>
            </w:r>
          </w:p>
          <w:p w:rsidR="00604082" w:rsidRPr="00F946F5" w:rsidRDefault="00604082" w:rsidP="00F831CD">
            <w:pPr>
              <w:rPr>
                <w:rFonts w:ascii="Arial" w:eastAsia="Times New Roman" w:hAnsi="Arial" w:cs="Arial"/>
                <w:sz w:val="36"/>
                <w:szCs w:val="36"/>
              </w:rPr>
            </w:pPr>
          </w:p>
          <w:p w:rsidR="00604082" w:rsidRDefault="00604082" w:rsidP="00F831CD">
            <w:pPr>
              <w:rPr>
                <w:rFonts w:ascii="Arial" w:eastAsia="Times New Roman" w:hAnsi="Arial" w:cs="Arial"/>
                <w:sz w:val="36"/>
                <w:szCs w:val="36"/>
              </w:rPr>
            </w:pPr>
          </w:p>
          <w:p w:rsidR="00604082" w:rsidRDefault="00604082" w:rsidP="00F831CD">
            <w:pPr>
              <w:rPr>
                <w:rFonts w:ascii="Arial" w:eastAsia="Times New Roman" w:hAnsi="Arial" w:cs="Arial"/>
                <w:sz w:val="36"/>
                <w:szCs w:val="36"/>
              </w:rPr>
            </w:pPr>
          </w:p>
          <w:p w:rsidR="00604082" w:rsidRDefault="00604082" w:rsidP="00F831CD">
            <w:pPr>
              <w:rPr>
                <w:rFonts w:ascii="Arial" w:eastAsia="Times New Roman" w:hAnsi="Arial" w:cs="Arial"/>
                <w:sz w:val="36"/>
                <w:szCs w:val="36"/>
              </w:rPr>
            </w:pPr>
          </w:p>
          <w:p w:rsidR="00604082" w:rsidRPr="00F946F5" w:rsidRDefault="00604082" w:rsidP="00F831C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bottom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tcPr>
          <w:p w:rsidR="00604082" w:rsidRPr="00F946F5" w:rsidRDefault="00604082" w:rsidP="00C65F3D">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Pr>
                <w:rFonts w:ascii="Arial" w:hAnsi="Arial" w:cs="Arial"/>
                <w:sz w:val="36"/>
                <w:szCs w:val="36"/>
              </w:rPr>
              <w:t>Don’t know</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hAnsi="Arial" w:cs="Arial"/>
                <w:sz w:val="24"/>
                <w:szCs w:val="24"/>
              </w:rPr>
            </w:pPr>
            <w:r w:rsidRPr="00604082">
              <w:rPr>
                <w:rFonts w:ascii="Arial" w:eastAsia="Times New Roman" w:hAnsi="Arial" w:cs="Arial"/>
                <w:sz w:val="24"/>
                <w:szCs w:val="24"/>
              </w:rPr>
              <w:lastRenderedPageBreak/>
              <w:t>YSDQ25</w:t>
            </w:r>
          </w:p>
        </w:tc>
        <w:tc>
          <w:tcPr>
            <w:tcW w:w="3960" w:type="dxa"/>
            <w:vMerge w:val="restart"/>
            <w:tcBorders>
              <w:left w:val="single" w:sz="4" w:space="0" w:color="000000"/>
              <w:right w:val="single" w:sz="4" w:space="0" w:color="000000"/>
            </w:tcBorders>
          </w:tcPr>
          <w:p w:rsidR="00604082" w:rsidRPr="00F946F5" w:rsidRDefault="00604082" w:rsidP="00F831CD">
            <w:pPr>
              <w:rPr>
                <w:rFonts w:ascii="Arial" w:eastAsia="Times New Roman" w:hAnsi="Arial" w:cs="Arial"/>
                <w:sz w:val="36"/>
                <w:szCs w:val="36"/>
              </w:rPr>
            </w:pPr>
            <w:r w:rsidRPr="00F946F5">
              <w:rPr>
                <w:rFonts w:ascii="Arial" w:eastAsia="Times New Roman" w:hAnsi="Arial" w:cs="Arial"/>
                <w:sz w:val="36"/>
                <w:szCs w:val="36"/>
              </w:rPr>
              <w:t xml:space="preserve">When you are doing something, do you always finish it?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bottom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on’t know</w:t>
            </w:r>
            <w:r w:rsidRPr="00F946F5">
              <w:rPr>
                <w:rFonts w:ascii="Arial" w:hAnsi="Arial" w:cs="Arial"/>
                <w:sz w:val="36"/>
                <w:szCs w:val="36"/>
              </w:rPr>
              <w:t>/Refuse</w:t>
            </w:r>
          </w:p>
        </w:tc>
        <w:tc>
          <w:tcPr>
            <w:tcW w:w="1260" w:type="dxa"/>
            <w:tcBorders>
              <w:left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r w:rsidRPr="00604082">
              <w:rPr>
                <w:rFonts w:ascii="Arial" w:eastAsia="Times New Roman" w:hAnsi="Arial" w:cs="Arial"/>
                <w:sz w:val="24"/>
                <w:szCs w:val="24"/>
              </w:rPr>
              <w:t>YSDQ26</w:t>
            </w:r>
          </w:p>
        </w:tc>
        <w:tc>
          <w:tcPr>
            <w:tcW w:w="3960" w:type="dxa"/>
            <w:vMerge w:val="restart"/>
            <w:tcBorders>
              <w:left w:val="single" w:sz="4" w:space="0" w:color="000000"/>
              <w:right w:val="single" w:sz="4" w:space="0" w:color="000000"/>
            </w:tcBorders>
          </w:tcPr>
          <w:p w:rsidR="00604082" w:rsidRPr="00F946F5" w:rsidRDefault="00604082" w:rsidP="00AF5D0C">
            <w:pPr>
              <w:rPr>
                <w:rFonts w:ascii="Arial" w:eastAsia="Times New Roman" w:hAnsi="Arial" w:cs="Arial"/>
                <w:sz w:val="36"/>
                <w:szCs w:val="36"/>
              </w:rPr>
            </w:pPr>
            <w:r w:rsidRPr="00F946F5">
              <w:rPr>
                <w:rFonts w:ascii="Arial" w:eastAsia="Times New Roman" w:hAnsi="Arial" w:cs="Arial"/>
                <w:sz w:val="36"/>
                <w:szCs w:val="36"/>
              </w:rPr>
              <w:t xml:space="preserve">Do you argue with big </w:t>
            </w:r>
            <w:proofErr w:type="spellStart"/>
            <w:r w:rsidRPr="00F946F5">
              <w:rPr>
                <w:rFonts w:ascii="Arial" w:eastAsia="Times New Roman" w:hAnsi="Arial" w:cs="Arial"/>
                <w:sz w:val="36"/>
                <w:szCs w:val="36"/>
              </w:rPr>
              <w:t>big</w:t>
            </w:r>
            <w:proofErr w:type="spellEnd"/>
            <w:r w:rsidRPr="00F946F5">
              <w:rPr>
                <w:rFonts w:ascii="Arial" w:eastAsia="Times New Roman" w:hAnsi="Arial" w:cs="Arial"/>
                <w:sz w:val="36"/>
                <w:szCs w:val="36"/>
              </w:rPr>
              <w:t xml:space="preserve"> people plenty time?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604082">
        <w:trPr>
          <w:trHeight w:val="408"/>
        </w:trPr>
        <w:tc>
          <w:tcPr>
            <w:tcW w:w="1170" w:type="dxa"/>
            <w:vMerge/>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Pr>
                <w:rFonts w:ascii="Arial" w:hAnsi="Arial" w:cs="Arial"/>
                <w:sz w:val="36"/>
                <w:szCs w:val="36"/>
              </w:rPr>
              <w:t>Don’t know</w:t>
            </w:r>
            <w:r w:rsidRPr="00F946F5">
              <w:rPr>
                <w:rFonts w:ascii="Arial" w:hAnsi="Arial" w:cs="Arial"/>
                <w:sz w:val="36"/>
                <w:szCs w:val="36"/>
              </w:rPr>
              <w:t>/Refuse</w:t>
            </w:r>
          </w:p>
        </w:tc>
        <w:tc>
          <w:tcPr>
            <w:tcW w:w="1260" w:type="dxa"/>
            <w:tcBorders>
              <w:left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r w:rsidR="00604082" w:rsidRPr="00F946F5" w:rsidTr="00604082">
        <w:trPr>
          <w:trHeight w:val="408"/>
        </w:trPr>
        <w:tc>
          <w:tcPr>
            <w:tcW w:w="1170" w:type="dxa"/>
            <w:vMerge w:val="restart"/>
            <w:tcBorders>
              <w:left w:val="single" w:sz="4" w:space="0" w:color="000000"/>
              <w:right w:val="single" w:sz="4" w:space="0" w:color="000000"/>
            </w:tcBorders>
          </w:tcPr>
          <w:p w:rsidR="00604082" w:rsidRPr="00604082" w:rsidRDefault="00604082" w:rsidP="00604082">
            <w:pPr>
              <w:rPr>
                <w:rFonts w:ascii="Arial" w:eastAsia="Times New Roman" w:hAnsi="Arial" w:cs="Arial"/>
                <w:sz w:val="24"/>
                <w:szCs w:val="24"/>
              </w:rPr>
            </w:pPr>
            <w:r w:rsidRPr="00604082">
              <w:rPr>
                <w:rFonts w:ascii="Arial" w:eastAsia="Times New Roman" w:hAnsi="Arial" w:cs="Arial"/>
                <w:sz w:val="24"/>
                <w:szCs w:val="24"/>
              </w:rPr>
              <w:t>YSDQ27</w:t>
            </w:r>
          </w:p>
        </w:tc>
        <w:tc>
          <w:tcPr>
            <w:tcW w:w="3960" w:type="dxa"/>
            <w:vMerge w:val="restart"/>
            <w:tcBorders>
              <w:left w:val="single" w:sz="4" w:space="0" w:color="000000"/>
              <w:right w:val="single" w:sz="4" w:space="0" w:color="000000"/>
            </w:tcBorders>
          </w:tcPr>
          <w:p w:rsidR="00604082" w:rsidRPr="00F946F5" w:rsidRDefault="00604082" w:rsidP="00AF5D0C">
            <w:pPr>
              <w:rPr>
                <w:rFonts w:ascii="Arial" w:eastAsia="Times New Roman" w:hAnsi="Arial" w:cs="Arial"/>
                <w:sz w:val="36"/>
                <w:szCs w:val="36"/>
              </w:rPr>
            </w:pPr>
            <w:r w:rsidRPr="00F946F5">
              <w:rPr>
                <w:rFonts w:ascii="Arial" w:eastAsia="Times New Roman" w:hAnsi="Arial" w:cs="Arial"/>
                <w:sz w:val="36"/>
                <w:szCs w:val="36"/>
              </w:rPr>
              <w:t xml:space="preserve">Are you mean to others plenty time? </w:t>
            </w: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Yes, A lot</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2</w:t>
            </w:r>
          </w:p>
        </w:tc>
      </w:tr>
      <w:tr w:rsidR="00604082" w:rsidRPr="00F946F5" w:rsidTr="00932918">
        <w:trPr>
          <w:trHeight w:val="408"/>
        </w:trPr>
        <w:tc>
          <w:tcPr>
            <w:tcW w:w="117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Sometimes</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1</w:t>
            </w:r>
          </w:p>
        </w:tc>
      </w:tr>
      <w:tr w:rsidR="00604082" w:rsidRPr="00F946F5" w:rsidTr="00932918">
        <w:trPr>
          <w:trHeight w:val="408"/>
        </w:trPr>
        <w:tc>
          <w:tcPr>
            <w:tcW w:w="117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960" w:type="dxa"/>
            <w:vMerge/>
            <w:tcBorders>
              <w:left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No, Not Often</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0</w:t>
            </w:r>
          </w:p>
        </w:tc>
      </w:tr>
      <w:tr w:rsidR="00604082" w:rsidRPr="00F946F5" w:rsidTr="002E310C">
        <w:trPr>
          <w:trHeight w:val="408"/>
        </w:trPr>
        <w:tc>
          <w:tcPr>
            <w:tcW w:w="1170" w:type="dxa"/>
            <w:vMerge/>
            <w:tcBorders>
              <w:left w:val="single" w:sz="4" w:space="0" w:color="000000"/>
              <w:bottom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960" w:type="dxa"/>
            <w:vMerge/>
            <w:tcBorders>
              <w:left w:val="single" w:sz="4" w:space="0" w:color="000000"/>
              <w:bottom w:val="single" w:sz="4" w:space="0" w:color="000000"/>
              <w:right w:val="single" w:sz="4" w:space="0" w:color="000000"/>
            </w:tcBorders>
            <w:vAlign w:val="bottom"/>
          </w:tcPr>
          <w:p w:rsidR="00604082" w:rsidRPr="00F946F5" w:rsidRDefault="00604082" w:rsidP="00AF5D0C">
            <w:pPr>
              <w:rPr>
                <w:rFonts w:ascii="Arial" w:eastAsia="Times New Roman" w:hAnsi="Arial" w:cs="Arial"/>
                <w:sz w:val="36"/>
                <w:szCs w:val="36"/>
              </w:rPr>
            </w:pPr>
          </w:p>
        </w:tc>
        <w:tc>
          <w:tcPr>
            <w:tcW w:w="3240" w:type="dxa"/>
            <w:tcBorders>
              <w:top w:val="single" w:sz="4" w:space="0" w:color="000000"/>
              <w:left w:val="single" w:sz="4" w:space="0" w:color="000000"/>
              <w:bottom w:val="single" w:sz="4" w:space="0" w:color="000000"/>
              <w:right w:val="single" w:sz="4" w:space="0" w:color="000000"/>
            </w:tcBorders>
          </w:tcPr>
          <w:p w:rsidR="00604082" w:rsidRPr="00F946F5" w:rsidRDefault="00604082" w:rsidP="00A1404A">
            <w:pPr>
              <w:rPr>
                <w:rFonts w:ascii="Arial" w:hAnsi="Arial" w:cs="Arial"/>
                <w:sz w:val="36"/>
                <w:szCs w:val="36"/>
              </w:rPr>
            </w:pPr>
            <w:r w:rsidRPr="00F946F5">
              <w:rPr>
                <w:rFonts w:ascii="Arial" w:hAnsi="Arial" w:cs="Arial"/>
                <w:sz w:val="36"/>
                <w:szCs w:val="36"/>
              </w:rPr>
              <w:t>D</w:t>
            </w:r>
            <w:r>
              <w:rPr>
                <w:rFonts w:ascii="Arial" w:hAnsi="Arial" w:cs="Arial"/>
                <w:sz w:val="36"/>
                <w:szCs w:val="36"/>
              </w:rPr>
              <w:t xml:space="preserve">on’t </w:t>
            </w:r>
            <w:r w:rsidRPr="00F946F5">
              <w:rPr>
                <w:rFonts w:ascii="Arial" w:hAnsi="Arial" w:cs="Arial"/>
                <w:sz w:val="36"/>
                <w:szCs w:val="36"/>
              </w:rPr>
              <w:t>K</w:t>
            </w:r>
            <w:r>
              <w:rPr>
                <w:rFonts w:ascii="Arial" w:hAnsi="Arial" w:cs="Arial"/>
                <w:sz w:val="36"/>
                <w:szCs w:val="36"/>
              </w:rPr>
              <w:t>now</w:t>
            </w:r>
            <w:r w:rsidRPr="00F946F5">
              <w:rPr>
                <w:rFonts w:ascii="Arial" w:hAnsi="Arial" w:cs="Arial"/>
                <w:sz w:val="36"/>
                <w:szCs w:val="36"/>
              </w:rPr>
              <w:t>/</w:t>
            </w:r>
            <w:r>
              <w:rPr>
                <w:rFonts w:ascii="Arial" w:hAnsi="Arial" w:cs="Arial"/>
                <w:sz w:val="36"/>
                <w:szCs w:val="36"/>
              </w:rPr>
              <w:t xml:space="preserve"> </w:t>
            </w:r>
            <w:r w:rsidRPr="00F946F5">
              <w:rPr>
                <w:rFonts w:ascii="Arial" w:hAnsi="Arial" w:cs="Arial"/>
                <w:sz w:val="36"/>
                <w:szCs w:val="36"/>
              </w:rPr>
              <w:t>Refuse</w:t>
            </w:r>
          </w:p>
        </w:tc>
        <w:tc>
          <w:tcPr>
            <w:tcW w:w="1260" w:type="dxa"/>
            <w:tcBorders>
              <w:left w:val="single" w:sz="4" w:space="0" w:color="000000"/>
              <w:bottom w:val="single" w:sz="4" w:space="0" w:color="000000"/>
              <w:right w:val="single" w:sz="4" w:space="0" w:color="000000"/>
            </w:tcBorders>
          </w:tcPr>
          <w:p w:rsidR="00604082" w:rsidRPr="00F946F5" w:rsidRDefault="00604082" w:rsidP="00B32DC2">
            <w:pPr>
              <w:jc w:val="center"/>
              <w:rPr>
                <w:rFonts w:ascii="Arial" w:hAnsi="Arial" w:cs="Arial"/>
                <w:sz w:val="36"/>
                <w:szCs w:val="36"/>
              </w:rPr>
            </w:pPr>
            <w:r w:rsidRPr="00F946F5">
              <w:rPr>
                <w:rFonts w:ascii="Arial" w:hAnsi="Arial" w:cs="Arial"/>
                <w:sz w:val="36"/>
                <w:szCs w:val="36"/>
              </w:rPr>
              <w:t>999</w:t>
            </w:r>
          </w:p>
        </w:tc>
      </w:tr>
    </w:tbl>
    <w:p w:rsidR="00604082" w:rsidRDefault="00604082" w:rsidP="003044E0">
      <w:pPr>
        <w:rPr>
          <w:rFonts w:ascii="Arial" w:hAnsi="Arial" w:cs="Arial"/>
          <w:b/>
          <w:sz w:val="36"/>
          <w:szCs w:val="36"/>
          <w:u w:val="single"/>
        </w:rPr>
      </w:pPr>
    </w:p>
    <w:p w:rsidR="00604082" w:rsidRDefault="00604082">
      <w:pPr>
        <w:rPr>
          <w:rFonts w:ascii="Arial" w:hAnsi="Arial" w:cs="Arial"/>
          <w:b/>
          <w:sz w:val="36"/>
          <w:szCs w:val="36"/>
          <w:u w:val="single"/>
        </w:rPr>
      </w:pPr>
      <w:r>
        <w:rPr>
          <w:rFonts w:ascii="Arial" w:hAnsi="Arial" w:cs="Arial"/>
          <w:b/>
          <w:sz w:val="36"/>
          <w:szCs w:val="36"/>
          <w:u w:val="single"/>
        </w:rPr>
        <w:br w:type="page"/>
      </w:r>
    </w:p>
    <w:p w:rsidR="001B5FDD" w:rsidRDefault="001B5FDD" w:rsidP="003044E0">
      <w:pPr>
        <w:rPr>
          <w:rFonts w:ascii="Arial" w:hAnsi="Arial" w:cs="Arial"/>
          <w:b/>
          <w:sz w:val="36"/>
          <w:szCs w:val="36"/>
          <w:u w:val="single"/>
        </w:rPr>
      </w:pPr>
      <w:r w:rsidRPr="00F946F5">
        <w:rPr>
          <w:rFonts w:ascii="Arial" w:hAnsi="Arial" w:cs="Arial"/>
          <w:b/>
          <w:sz w:val="36"/>
          <w:szCs w:val="36"/>
          <w:u w:val="single"/>
        </w:rPr>
        <w:lastRenderedPageBreak/>
        <w:t>Child Safety</w:t>
      </w:r>
    </w:p>
    <w:tbl>
      <w:tblPr>
        <w:tblStyle w:val="TableGrid"/>
        <w:tblW w:w="9648" w:type="dxa"/>
        <w:tblLayout w:type="fixed"/>
        <w:tblLook w:val="04A0"/>
      </w:tblPr>
      <w:tblGrid>
        <w:gridCol w:w="1008"/>
        <w:gridCol w:w="4860"/>
        <w:gridCol w:w="2377"/>
        <w:gridCol w:w="1403"/>
      </w:tblGrid>
      <w:tr w:rsidR="00604082" w:rsidRPr="00F946F5" w:rsidTr="00F41157">
        <w:tc>
          <w:tcPr>
            <w:tcW w:w="1008" w:type="dxa"/>
            <w:vMerge w:val="restart"/>
          </w:tcPr>
          <w:p w:rsidR="00604082" w:rsidRPr="00604082" w:rsidRDefault="00604082" w:rsidP="003044E0">
            <w:pPr>
              <w:rPr>
                <w:rFonts w:ascii="Arial" w:hAnsi="Arial" w:cs="Arial"/>
                <w:sz w:val="24"/>
                <w:szCs w:val="24"/>
              </w:rPr>
            </w:pPr>
            <w:r w:rsidRPr="00604082">
              <w:rPr>
                <w:rFonts w:ascii="Arial" w:hAnsi="Arial" w:cs="Arial"/>
                <w:sz w:val="24"/>
                <w:szCs w:val="24"/>
              </w:rPr>
              <w:t>OVC11</w:t>
            </w:r>
          </w:p>
        </w:tc>
        <w:tc>
          <w:tcPr>
            <w:tcW w:w="4860" w:type="dxa"/>
            <w:vMerge w:val="restart"/>
          </w:tcPr>
          <w:p w:rsidR="00604082" w:rsidRPr="00F946F5" w:rsidRDefault="00604082" w:rsidP="003044E0">
            <w:pPr>
              <w:rPr>
                <w:rFonts w:ascii="Arial" w:hAnsi="Arial" w:cs="Arial"/>
                <w:sz w:val="36"/>
                <w:szCs w:val="36"/>
              </w:rPr>
            </w:pPr>
            <w:r w:rsidRPr="00F946F5">
              <w:rPr>
                <w:rFonts w:ascii="Arial" w:hAnsi="Arial" w:cs="Arial"/>
                <w:sz w:val="36"/>
                <w:szCs w:val="36"/>
              </w:rPr>
              <w:t>Do you feel safe where you live?</w:t>
            </w:r>
          </w:p>
          <w:p w:rsidR="00604082" w:rsidRPr="00F946F5" w:rsidRDefault="00604082" w:rsidP="003044E0">
            <w:pPr>
              <w:rPr>
                <w:rFonts w:ascii="Arial" w:hAnsi="Arial" w:cs="Arial"/>
                <w:sz w:val="36"/>
                <w:szCs w:val="36"/>
              </w:rPr>
            </w:pPr>
          </w:p>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sidRPr="00F946F5">
              <w:rPr>
                <w:rFonts w:ascii="Arial" w:hAnsi="Arial" w:cs="Arial"/>
                <w:sz w:val="36"/>
                <w:szCs w:val="36"/>
              </w:rPr>
              <w:t xml:space="preserve">YES  </w:t>
            </w:r>
          </w:p>
          <w:p w:rsidR="00604082" w:rsidRPr="00F946F5" w:rsidRDefault="00604082" w:rsidP="003044E0">
            <w:pPr>
              <w:rPr>
                <w:rFonts w:ascii="Arial" w:hAnsi="Arial" w:cs="Arial"/>
                <w:sz w:val="36"/>
                <w:szCs w:val="36"/>
              </w:rPr>
            </w:pPr>
            <w:r w:rsidRPr="00F946F5">
              <w:rPr>
                <w:rFonts w:ascii="Arial" w:hAnsi="Arial" w:cs="Arial"/>
                <w:sz w:val="36"/>
                <w:szCs w:val="36"/>
              </w:rPr>
              <w:t xml:space="preserve">      </w:t>
            </w: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1</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sidRPr="00F946F5">
              <w:rPr>
                <w:rFonts w:ascii="Arial" w:hAnsi="Arial" w:cs="Arial"/>
                <w:sz w:val="36"/>
                <w:szCs w:val="36"/>
              </w:rPr>
              <w:t>NO</w:t>
            </w:r>
          </w:p>
          <w:p w:rsidR="00604082" w:rsidRPr="00F946F5" w:rsidRDefault="00604082" w:rsidP="003044E0">
            <w:pPr>
              <w:rPr>
                <w:rFonts w:ascii="Arial" w:hAnsi="Arial" w:cs="Arial"/>
                <w:sz w:val="36"/>
                <w:szCs w:val="36"/>
              </w:rPr>
            </w:pP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0</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Pr>
                <w:rFonts w:ascii="Arial" w:hAnsi="Arial" w:cs="Arial"/>
                <w:sz w:val="36"/>
                <w:szCs w:val="36"/>
              </w:rPr>
              <w:t>Don’t know/</w:t>
            </w:r>
          </w:p>
          <w:p w:rsidR="00604082" w:rsidRPr="00F946F5" w:rsidRDefault="00604082" w:rsidP="003044E0">
            <w:pPr>
              <w:rPr>
                <w:rFonts w:ascii="Arial" w:hAnsi="Arial" w:cs="Arial"/>
                <w:sz w:val="36"/>
                <w:szCs w:val="36"/>
              </w:rPr>
            </w:pPr>
            <w:r w:rsidRPr="00F946F5">
              <w:rPr>
                <w:rFonts w:ascii="Arial" w:hAnsi="Arial" w:cs="Arial"/>
                <w:sz w:val="36"/>
                <w:szCs w:val="36"/>
              </w:rPr>
              <w:t>Refuse</w:t>
            </w:r>
          </w:p>
          <w:p w:rsidR="00604082" w:rsidRPr="00F946F5" w:rsidRDefault="00604082" w:rsidP="003044E0">
            <w:pPr>
              <w:rPr>
                <w:rFonts w:ascii="Arial" w:hAnsi="Arial" w:cs="Arial"/>
                <w:sz w:val="36"/>
                <w:szCs w:val="36"/>
              </w:rPr>
            </w:pPr>
          </w:p>
          <w:p w:rsidR="00604082" w:rsidRPr="00F946F5" w:rsidRDefault="00604082" w:rsidP="003044E0">
            <w:pPr>
              <w:rPr>
                <w:rFonts w:ascii="Arial" w:hAnsi="Arial" w:cs="Arial"/>
                <w:sz w:val="36"/>
                <w:szCs w:val="36"/>
              </w:rPr>
            </w:pPr>
          </w:p>
          <w:p w:rsidR="00604082" w:rsidRPr="00F946F5" w:rsidRDefault="00604082" w:rsidP="003044E0">
            <w:pPr>
              <w:rPr>
                <w:rFonts w:ascii="Arial" w:hAnsi="Arial" w:cs="Arial"/>
                <w:sz w:val="36"/>
                <w:szCs w:val="36"/>
              </w:rPr>
            </w:pP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999</w:t>
            </w:r>
          </w:p>
        </w:tc>
      </w:tr>
      <w:tr w:rsidR="00604082" w:rsidRPr="00F946F5" w:rsidTr="00F41157">
        <w:tc>
          <w:tcPr>
            <w:tcW w:w="1008" w:type="dxa"/>
            <w:vMerge w:val="restart"/>
          </w:tcPr>
          <w:p w:rsidR="00604082" w:rsidRPr="00604082" w:rsidRDefault="00604082" w:rsidP="003044E0">
            <w:pPr>
              <w:rPr>
                <w:rFonts w:ascii="Arial" w:hAnsi="Arial" w:cs="Arial"/>
                <w:sz w:val="24"/>
                <w:szCs w:val="24"/>
              </w:rPr>
            </w:pPr>
            <w:r w:rsidRPr="00604082">
              <w:rPr>
                <w:rFonts w:ascii="Arial" w:hAnsi="Arial" w:cs="Arial"/>
                <w:sz w:val="24"/>
                <w:szCs w:val="24"/>
              </w:rPr>
              <w:t>OVC15</w:t>
            </w:r>
          </w:p>
        </w:tc>
        <w:tc>
          <w:tcPr>
            <w:tcW w:w="4860" w:type="dxa"/>
            <w:vMerge w:val="restart"/>
          </w:tcPr>
          <w:p w:rsidR="00604082" w:rsidRPr="00F946F5" w:rsidRDefault="00604082" w:rsidP="003044E0">
            <w:pPr>
              <w:rPr>
                <w:rFonts w:ascii="Arial" w:hAnsi="Arial" w:cs="Arial"/>
                <w:sz w:val="36"/>
                <w:szCs w:val="36"/>
              </w:rPr>
            </w:pPr>
            <w:r w:rsidRPr="00F946F5">
              <w:rPr>
                <w:rFonts w:ascii="Arial" w:hAnsi="Arial" w:cs="Arial"/>
                <w:sz w:val="36"/>
                <w:szCs w:val="36"/>
              </w:rPr>
              <w:t xml:space="preserve">Are you treated the same as other children in your household? </w:t>
            </w:r>
          </w:p>
        </w:tc>
        <w:tc>
          <w:tcPr>
            <w:tcW w:w="2377" w:type="dxa"/>
          </w:tcPr>
          <w:p w:rsidR="00604082" w:rsidRDefault="00604082" w:rsidP="003044E0">
            <w:pPr>
              <w:rPr>
                <w:rFonts w:ascii="Arial" w:hAnsi="Arial" w:cs="Arial"/>
                <w:sz w:val="36"/>
                <w:szCs w:val="36"/>
              </w:rPr>
            </w:pPr>
            <w:r w:rsidRPr="00F946F5">
              <w:rPr>
                <w:rFonts w:ascii="Arial" w:hAnsi="Arial" w:cs="Arial"/>
                <w:sz w:val="36"/>
                <w:szCs w:val="36"/>
              </w:rPr>
              <w:t xml:space="preserve">YES   </w:t>
            </w:r>
          </w:p>
          <w:p w:rsidR="00604082" w:rsidRPr="00F946F5" w:rsidRDefault="00604082" w:rsidP="003044E0">
            <w:pPr>
              <w:rPr>
                <w:rFonts w:ascii="Arial" w:hAnsi="Arial" w:cs="Arial"/>
                <w:b/>
                <w:sz w:val="36"/>
                <w:szCs w:val="36"/>
                <w:u w:val="single"/>
              </w:rPr>
            </w:pPr>
            <w:r w:rsidRPr="00F946F5">
              <w:rPr>
                <w:rFonts w:ascii="Arial" w:hAnsi="Arial" w:cs="Arial"/>
                <w:sz w:val="36"/>
                <w:szCs w:val="36"/>
              </w:rPr>
              <w:t xml:space="preserve">     </w:t>
            </w:r>
          </w:p>
        </w:tc>
        <w:tc>
          <w:tcPr>
            <w:tcW w:w="1403" w:type="dxa"/>
          </w:tcPr>
          <w:p w:rsidR="00604082" w:rsidRPr="00F946F5" w:rsidRDefault="00604082" w:rsidP="003044E0">
            <w:pPr>
              <w:rPr>
                <w:rFonts w:ascii="Arial" w:hAnsi="Arial" w:cs="Arial"/>
                <w:b/>
                <w:sz w:val="36"/>
                <w:szCs w:val="36"/>
                <w:u w:val="single"/>
              </w:rPr>
            </w:pPr>
            <w:r w:rsidRPr="00F946F5">
              <w:rPr>
                <w:rFonts w:ascii="Arial" w:hAnsi="Arial" w:cs="Arial"/>
                <w:sz w:val="36"/>
                <w:szCs w:val="36"/>
              </w:rPr>
              <w:t>1</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sidRPr="00F946F5">
              <w:rPr>
                <w:rFonts w:ascii="Arial" w:hAnsi="Arial" w:cs="Arial"/>
                <w:sz w:val="36"/>
                <w:szCs w:val="36"/>
              </w:rPr>
              <w:t>NO</w:t>
            </w:r>
          </w:p>
          <w:p w:rsidR="00604082" w:rsidRPr="00F946F5" w:rsidRDefault="00604082" w:rsidP="003044E0">
            <w:pPr>
              <w:rPr>
                <w:rFonts w:ascii="Arial" w:hAnsi="Arial" w:cs="Arial"/>
                <w:b/>
                <w:sz w:val="36"/>
                <w:szCs w:val="36"/>
                <w:u w:val="single"/>
              </w:rPr>
            </w:pPr>
          </w:p>
        </w:tc>
        <w:tc>
          <w:tcPr>
            <w:tcW w:w="1403" w:type="dxa"/>
          </w:tcPr>
          <w:p w:rsidR="00604082" w:rsidRPr="00F946F5" w:rsidRDefault="00604082" w:rsidP="003044E0">
            <w:pPr>
              <w:rPr>
                <w:rFonts w:ascii="Arial" w:hAnsi="Arial" w:cs="Arial"/>
                <w:b/>
                <w:sz w:val="36"/>
                <w:szCs w:val="36"/>
                <w:u w:val="single"/>
              </w:rPr>
            </w:pPr>
            <w:r w:rsidRPr="00F946F5">
              <w:rPr>
                <w:rFonts w:ascii="Arial" w:hAnsi="Arial" w:cs="Arial"/>
                <w:sz w:val="36"/>
                <w:szCs w:val="36"/>
              </w:rPr>
              <w:t>0</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530CEE">
            <w:pPr>
              <w:rPr>
                <w:rFonts w:ascii="Arial" w:hAnsi="Arial" w:cs="Arial"/>
                <w:sz w:val="36"/>
                <w:szCs w:val="36"/>
              </w:rPr>
            </w:pPr>
            <w:r>
              <w:rPr>
                <w:rFonts w:ascii="Arial" w:hAnsi="Arial" w:cs="Arial"/>
                <w:sz w:val="36"/>
                <w:szCs w:val="36"/>
              </w:rPr>
              <w:t xml:space="preserve">Don’t know/ </w:t>
            </w:r>
            <w:r w:rsidRPr="00F946F5">
              <w:rPr>
                <w:rFonts w:ascii="Arial" w:hAnsi="Arial" w:cs="Arial"/>
                <w:sz w:val="36"/>
                <w:szCs w:val="36"/>
              </w:rPr>
              <w:t>Refuse</w:t>
            </w:r>
          </w:p>
          <w:p w:rsidR="00604082" w:rsidRPr="00F946F5" w:rsidRDefault="00604082" w:rsidP="003044E0">
            <w:pPr>
              <w:rPr>
                <w:rFonts w:ascii="Arial" w:hAnsi="Arial" w:cs="Arial"/>
                <w:sz w:val="36"/>
                <w:szCs w:val="36"/>
              </w:rPr>
            </w:pP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999</w:t>
            </w:r>
          </w:p>
        </w:tc>
      </w:tr>
      <w:tr w:rsidR="00604082" w:rsidRPr="00F946F5" w:rsidTr="00F41157">
        <w:tc>
          <w:tcPr>
            <w:tcW w:w="1008" w:type="dxa"/>
            <w:vMerge w:val="restart"/>
          </w:tcPr>
          <w:p w:rsidR="00604082" w:rsidRPr="00604082" w:rsidRDefault="00604082" w:rsidP="003044E0">
            <w:pPr>
              <w:rPr>
                <w:rFonts w:ascii="Arial" w:hAnsi="Arial" w:cs="Arial"/>
                <w:sz w:val="24"/>
                <w:szCs w:val="24"/>
              </w:rPr>
            </w:pPr>
            <w:r w:rsidRPr="00604082">
              <w:rPr>
                <w:rFonts w:ascii="Arial" w:hAnsi="Arial" w:cs="Arial"/>
                <w:sz w:val="24"/>
                <w:szCs w:val="24"/>
              </w:rPr>
              <w:t>OVC19</w:t>
            </w:r>
          </w:p>
        </w:tc>
        <w:tc>
          <w:tcPr>
            <w:tcW w:w="4860" w:type="dxa"/>
            <w:vMerge w:val="restart"/>
          </w:tcPr>
          <w:p w:rsidR="00604082" w:rsidRPr="00F946F5" w:rsidRDefault="00604082" w:rsidP="003044E0">
            <w:pPr>
              <w:rPr>
                <w:rFonts w:ascii="Arial" w:hAnsi="Arial" w:cs="Arial"/>
                <w:sz w:val="36"/>
                <w:szCs w:val="36"/>
              </w:rPr>
            </w:pPr>
            <w:r w:rsidRPr="00F946F5">
              <w:rPr>
                <w:rFonts w:ascii="Arial" w:hAnsi="Arial" w:cs="Arial"/>
                <w:sz w:val="36"/>
                <w:szCs w:val="36"/>
              </w:rPr>
              <w:t>Do you have people you can talk to if you have a problem?</w:t>
            </w:r>
          </w:p>
          <w:p w:rsidR="00604082" w:rsidRPr="00F946F5" w:rsidRDefault="00604082" w:rsidP="003044E0">
            <w:pPr>
              <w:rPr>
                <w:rFonts w:ascii="Arial" w:hAnsi="Arial" w:cs="Arial"/>
                <w:sz w:val="36"/>
                <w:szCs w:val="36"/>
              </w:rPr>
            </w:pPr>
          </w:p>
          <w:p w:rsidR="00604082" w:rsidRPr="00F946F5" w:rsidRDefault="00604082" w:rsidP="003044E0">
            <w:pPr>
              <w:rPr>
                <w:rFonts w:ascii="Arial" w:hAnsi="Arial" w:cs="Arial"/>
                <w:sz w:val="36"/>
                <w:szCs w:val="36"/>
              </w:rPr>
            </w:pPr>
          </w:p>
          <w:p w:rsidR="00604082" w:rsidRPr="00F946F5" w:rsidRDefault="00604082" w:rsidP="003044E0">
            <w:pPr>
              <w:rPr>
                <w:rFonts w:ascii="Arial" w:hAnsi="Arial" w:cs="Arial"/>
                <w:sz w:val="36"/>
                <w:szCs w:val="36"/>
              </w:rPr>
            </w:pPr>
          </w:p>
        </w:tc>
        <w:tc>
          <w:tcPr>
            <w:tcW w:w="2377" w:type="dxa"/>
          </w:tcPr>
          <w:p w:rsidR="00604082" w:rsidRDefault="00604082" w:rsidP="003044E0">
            <w:pPr>
              <w:rPr>
                <w:rFonts w:ascii="Arial" w:hAnsi="Arial" w:cs="Arial"/>
                <w:sz w:val="36"/>
                <w:szCs w:val="36"/>
              </w:rPr>
            </w:pPr>
            <w:r w:rsidRPr="00F946F5">
              <w:rPr>
                <w:rFonts w:ascii="Arial" w:hAnsi="Arial" w:cs="Arial"/>
                <w:sz w:val="36"/>
                <w:szCs w:val="36"/>
              </w:rPr>
              <w:t xml:space="preserve">YES   </w:t>
            </w:r>
          </w:p>
          <w:p w:rsidR="00604082" w:rsidRPr="00F946F5" w:rsidRDefault="00604082" w:rsidP="003044E0">
            <w:pPr>
              <w:rPr>
                <w:rFonts w:ascii="Arial" w:hAnsi="Arial" w:cs="Arial"/>
                <w:b/>
                <w:sz w:val="36"/>
                <w:szCs w:val="36"/>
                <w:u w:val="single"/>
              </w:rPr>
            </w:pPr>
            <w:r w:rsidRPr="00F946F5">
              <w:rPr>
                <w:rFonts w:ascii="Arial" w:hAnsi="Arial" w:cs="Arial"/>
                <w:sz w:val="36"/>
                <w:szCs w:val="36"/>
              </w:rPr>
              <w:t xml:space="preserve">     </w:t>
            </w:r>
          </w:p>
        </w:tc>
        <w:tc>
          <w:tcPr>
            <w:tcW w:w="1403" w:type="dxa"/>
          </w:tcPr>
          <w:p w:rsidR="00604082" w:rsidRPr="00F946F5" w:rsidRDefault="00604082" w:rsidP="003044E0">
            <w:pPr>
              <w:rPr>
                <w:rFonts w:ascii="Arial" w:hAnsi="Arial" w:cs="Arial"/>
                <w:b/>
                <w:sz w:val="36"/>
                <w:szCs w:val="36"/>
                <w:u w:val="single"/>
              </w:rPr>
            </w:pPr>
            <w:r w:rsidRPr="00F946F5">
              <w:rPr>
                <w:rFonts w:ascii="Arial" w:hAnsi="Arial" w:cs="Arial"/>
                <w:sz w:val="36"/>
                <w:szCs w:val="36"/>
              </w:rPr>
              <w:t>1</w:t>
            </w:r>
          </w:p>
        </w:tc>
      </w:tr>
      <w:tr w:rsidR="00604082" w:rsidRPr="00F946F5" w:rsidTr="00604082">
        <w:trPr>
          <w:trHeight w:val="917"/>
        </w:trPr>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sidRPr="00F946F5">
              <w:rPr>
                <w:rFonts w:ascii="Arial" w:hAnsi="Arial" w:cs="Arial"/>
                <w:sz w:val="36"/>
                <w:szCs w:val="36"/>
              </w:rPr>
              <w:t>NO</w:t>
            </w:r>
          </w:p>
        </w:tc>
        <w:tc>
          <w:tcPr>
            <w:tcW w:w="1403" w:type="dxa"/>
          </w:tcPr>
          <w:p w:rsidR="00604082" w:rsidRPr="00F946F5" w:rsidRDefault="00604082" w:rsidP="003044E0">
            <w:pPr>
              <w:rPr>
                <w:rFonts w:ascii="Arial" w:hAnsi="Arial" w:cs="Arial"/>
                <w:b/>
                <w:sz w:val="36"/>
                <w:szCs w:val="36"/>
                <w:u w:val="single"/>
              </w:rPr>
            </w:pPr>
            <w:r w:rsidRPr="00F946F5">
              <w:rPr>
                <w:rFonts w:ascii="Arial" w:hAnsi="Arial" w:cs="Arial"/>
                <w:sz w:val="36"/>
                <w:szCs w:val="36"/>
              </w:rPr>
              <w:t>0</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530CEE">
            <w:pPr>
              <w:rPr>
                <w:rFonts w:ascii="Arial" w:hAnsi="Arial" w:cs="Arial"/>
                <w:sz w:val="36"/>
                <w:szCs w:val="36"/>
              </w:rPr>
            </w:pPr>
            <w:r>
              <w:rPr>
                <w:rFonts w:ascii="Arial" w:hAnsi="Arial" w:cs="Arial"/>
                <w:sz w:val="36"/>
                <w:szCs w:val="36"/>
              </w:rPr>
              <w:t>Don’t know/</w:t>
            </w:r>
          </w:p>
          <w:p w:rsidR="00604082" w:rsidRPr="00F946F5" w:rsidRDefault="00604082" w:rsidP="003044E0">
            <w:pPr>
              <w:rPr>
                <w:rFonts w:ascii="Arial" w:hAnsi="Arial" w:cs="Arial"/>
                <w:sz w:val="36"/>
                <w:szCs w:val="36"/>
              </w:rPr>
            </w:pPr>
            <w:r w:rsidRPr="00F946F5">
              <w:rPr>
                <w:rFonts w:ascii="Arial" w:hAnsi="Arial" w:cs="Arial"/>
                <w:sz w:val="36"/>
                <w:szCs w:val="36"/>
              </w:rPr>
              <w:t>Refuse</w:t>
            </w: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999</w:t>
            </w:r>
          </w:p>
        </w:tc>
      </w:tr>
      <w:tr w:rsidR="00604082" w:rsidRPr="00F946F5" w:rsidTr="00F41157">
        <w:tc>
          <w:tcPr>
            <w:tcW w:w="1008" w:type="dxa"/>
            <w:vMerge w:val="restart"/>
          </w:tcPr>
          <w:p w:rsidR="00604082" w:rsidRPr="00604082" w:rsidRDefault="00604082" w:rsidP="003044E0">
            <w:pPr>
              <w:rPr>
                <w:rFonts w:ascii="Arial" w:hAnsi="Arial" w:cs="Arial"/>
                <w:sz w:val="24"/>
                <w:szCs w:val="24"/>
              </w:rPr>
            </w:pPr>
            <w:r w:rsidRPr="00604082">
              <w:rPr>
                <w:rFonts w:ascii="Arial" w:hAnsi="Arial" w:cs="Arial"/>
                <w:sz w:val="24"/>
                <w:szCs w:val="24"/>
              </w:rPr>
              <w:t>OVC23</w:t>
            </w:r>
          </w:p>
        </w:tc>
        <w:tc>
          <w:tcPr>
            <w:tcW w:w="4860" w:type="dxa"/>
            <w:vMerge w:val="restart"/>
          </w:tcPr>
          <w:p w:rsidR="00604082" w:rsidRPr="00F946F5" w:rsidRDefault="00604082" w:rsidP="003044E0">
            <w:pPr>
              <w:rPr>
                <w:rFonts w:ascii="Arial" w:hAnsi="Arial" w:cs="Arial"/>
                <w:sz w:val="36"/>
                <w:szCs w:val="36"/>
              </w:rPr>
            </w:pPr>
            <w:r w:rsidRPr="00F946F5">
              <w:rPr>
                <w:rFonts w:ascii="Arial" w:hAnsi="Arial" w:cs="Arial"/>
                <w:sz w:val="36"/>
                <w:szCs w:val="36"/>
              </w:rPr>
              <w:t>Do you have someone to look after you if you feel hurt or sad?</w:t>
            </w:r>
          </w:p>
        </w:tc>
        <w:tc>
          <w:tcPr>
            <w:tcW w:w="2377" w:type="dxa"/>
          </w:tcPr>
          <w:p w:rsidR="00604082" w:rsidRDefault="00604082" w:rsidP="003044E0">
            <w:pPr>
              <w:rPr>
                <w:rFonts w:ascii="Arial" w:hAnsi="Arial" w:cs="Arial"/>
                <w:sz w:val="36"/>
                <w:szCs w:val="36"/>
              </w:rPr>
            </w:pPr>
            <w:r w:rsidRPr="00F946F5">
              <w:rPr>
                <w:rFonts w:ascii="Arial" w:hAnsi="Arial" w:cs="Arial"/>
                <w:sz w:val="36"/>
                <w:szCs w:val="36"/>
              </w:rPr>
              <w:t xml:space="preserve">YES      </w:t>
            </w:r>
          </w:p>
          <w:p w:rsidR="00604082" w:rsidRPr="00F946F5" w:rsidRDefault="00604082" w:rsidP="003044E0">
            <w:pPr>
              <w:rPr>
                <w:rFonts w:ascii="Arial" w:hAnsi="Arial" w:cs="Arial"/>
                <w:b/>
                <w:sz w:val="36"/>
                <w:szCs w:val="36"/>
                <w:u w:val="single"/>
              </w:rPr>
            </w:pPr>
            <w:r w:rsidRPr="00F946F5">
              <w:rPr>
                <w:rFonts w:ascii="Arial" w:hAnsi="Arial" w:cs="Arial"/>
                <w:sz w:val="36"/>
                <w:szCs w:val="36"/>
              </w:rPr>
              <w:t xml:space="preserve">  </w:t>
            </w:r>
          </w:p>
        </w:tc>
        <w:tc>
          <w:tcPr>
            <w:tcW w:w="1403" w:type="dxa"/>
          </w:tcPr>
          <w:p w:rsidR="00604082" w:rsidRPr="00F946F5" w:rsidRDefault="00604082" w:rsidP="003044E0">
            <w:pPr>
              <w:rPr>
                <w:rFonts w:ascii="Arial" w:hAnsi="Arial" w:cs="Arial"/>
                <w:b/>
                <w:sz w:val="36"/>
                <w:szCs w:val="36"/>
                <w:u w:val="single"/>
              </w:rPr>
            </w:pPr>
            <w:r w:rsidRPr="00F946F5">
              <w:rPr>
                <w:rFonts w:ascii="Arial" w:hAnsi="Arial" w:cs="Arial"/>
                <w:sz w:val="36"/>
                <w:szCs w:val="36"/>
              </w:rPr>
              <w:t>1</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sidRPr="00F946F5">
              <w:rPr>
                <w:rFonts w:ascii="Arial" w:hAnsi="Arial" w:cs="Arial"/>
                <w:sz w:val="36"/>
                <w:szCs w:val="36"/>
              </w:rPr>
              <w:t>NO</w:t>
            </w:r>
          </w:p>
          <w:p w:rsidR="00604082" w:rsidRPr="00F946F5" w:rsidRDefault="00604082" w:rsidP="003044E0">
            <w:pPr>
              <w:rPr>
                <w:rFonts w:ascii="Arial" w:hAnsi="Arial" w:cs="Arial"/>
                <w:b/>
                <w:sz w:val="36"/>
                <w:szCs w:val="36"/>
                <w:u w:val="single"/>
              </w:rPr>
            </w:pP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0</w:t>
            </w:r>
          </w:p>
          <w:p w:rsidR="00604082" w:rsidRPr="00F946F5" w:rsidRDefault="00604082" w:rsidP="003044E0">
            <w:pPr>
              <w:rPr>
                <w:rFonts w:ascii="Arial" w:hAnsi="Arial" w:cs="Arial"/>
                <w:b/>
                <w:sz w:val="36"/>
                <w:szCs w:val="36"/>
                <w:u w:val="single"/>
              </w:rPr>
            </w:pP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530CEE">
            <w:pPr>
              <w:rPr>
                <w:rFonts w:ascii="Arial" w:hAnsi="Arial" w:cs="Arial"/>
                <w:sz w:val="36"/>
                <w:szCs w:val="36"/>
              </w:rPr>
            </w:pPr>
            <w:r>
              <w:rPr>
                <w:rFonts w:ascii="Arial" w:hAnsi="Arial" w:cs="Arial"/>
                <w:sz w:val="36"/>
                <w:szCs w:val="36"/>
              </w:rPr>
              <w:t>Don’t know/</w:t>
            </w:r>
          </w:p>
          <w:p w:rsidR="00604082" w:rsidRPr="00F946F5" w:rsidRDefault="00604082" w:rsidP="00530CEE">
            <w:pPr>
              <w:rPr>
                <w:rFonts w:ascii="Arial" w:hAnsi="Arial" w:cs="Arial"/>
                <w:sz w:val="36"/>
                <w:szCs w:val="36"/>
              </w:rPr>
            </w:pPr>
            <w:r w:rsidRPr="00F946F5">
              <w:rPr>
                <w:rFonts w:ascii="Arial" w:hAnsi="Arial" w:cs="Arial"/>
                <w:sz w:val="36"/>
                <w:szCs w:val="36"/>
              </w:rPr>
              <w:t>Refuse</w:t>
            </w:r>
          </w:p>
          <w:p w:rsidR="00604082" w:rsidRPr="00F946F5" w:rsidRDefault="00604082" w:rsidP="003044E0">
            <w:pPr>
              <w:rPr>
                <w:rFonts w:ascii="Arial" w:hAnsi="Arial" w:cs="Arial"/>
                <w:sz w:val="36"/>
                <w:szCs w:val="36"/>
              </w:rPr>
            </w:pP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999</w:t>
            </w:r>
          </w:p>
        </w:tc>
      </w:tr>
      <w:tr w:rsidR="00604082" w:rsidRPr="00F946F5" w:rsidTr="00F41157">
        <w:tc>
          <w:tcPr>
            <w:tcW w:w="1008" w:type="dxa"/>
            <w:vMerge w:val="restart"/>
          </w:tcPr>
          <w:p w:rsidR="00604082" w:rsidRPr="00604082" w:rsidRDefault="00604082" w:rsidP="003044E0">
            <w:pPr>
              <w:rPr>
                <w:rFonts w:ascii="Arial" w:hAnsi="Arial" w:cs="Arial"/>
                <w:sz w:val="24"/>
                <w:szCs w:val="24"/>
              </w:rPr>
            </w:pPr>
            <w:r w:rsidRPr="00604082">
              <w:rPr>
                <w:rFonts w:ascii="Arial" w:hAnsi="Arial" w:cs="Arial"/>
                <w:sz w:val="24"/>
                <w:szCs w:val="24"/>
              </w:rPr>
              <w:lastRenderedPageBreak/>
              <w:t>OVC24</w:t>
            </w:r>
          </w:p>
        </w:tc>
        <w:tc>
          <w:tcPr>
            <w:tcW w:w="4860" w:type="dxa"/>
            <w:vMerge w:val="restart"/>
          </w:tcPr>
          <w:p w:rsidR="00604082" w:rsidRPr="00F946F5" w:rsidRDefault="00604082" w:rsidP="00F831CD">
            <w:pPr>
              <w:rPr>
                <w:rFonts w:ascii="Arial" w:hAnsi="Arial" w:cs="Arial"/>
                <w:sz w:val="36"/>
                <w:szCs w:val="36"/>
              </w:rPr>
            </w:pPr>
            <w:r w:rsidRPr="00F946F5">
              <w:rPr>
                <w:rFonts w:ascii="Arial" w:hAnsi="Arial" w:cs="Arial"/>
                <w:sz w:val="36"/>
                <w:szCs w:val="36"/>
              </w:rPr>
              <w:t>Do you have any big person you can trust?</w:t>
            </w:r>
          </w:p>
        </w:tc>
        <w:tc>
          <w:tcPr>
            <w:tcW w:w="2377" w:type="dxa"/>
          </w:tcPr>
          <w:p w:rsidR="00604082" w:rsidRPr="00F946F5" w:rsidRDefault="00604082" w:rsidP="003044E0">
            <w:pPr>
              <w:rPr>
                <w:rFonts w:ascii="Arial" w:hAnsi="Arial" w:cs="Arial"/>
                <w:sz w:val="36"/>
                <w:szCs w:val="36"/>
              </w:rPr>
            </w:pPr>
            <w:r w:rsidRPr="00F946F5">
              <w:rPr>
                <w:rFonts w:ascii="Arial" w:hAnsi="Arial" w:cs="Arial"/>
                <w:sz w:val="36"/>
                <w:szCs w:val="36"/>
              </w:rPr>
              <w:t>YES</w:t>
            </w:r>
          </w:p>
          <w:p w:rsidR="00604082" w:rsidRPr="00F946F5" w:rsidRDefault="00604082" w:rsidP="003044E0">
            <w:pPr>
              <w:rPr>
                <w:rFonts w:ascii="Arial" w:hAnsi="Arial" w:cs="Arial"/>
                <w:b/>
                <w:sz w:val="36"/>
                <w:szCs w:val="36"/>
                <w:u w:val="single"/>
              </w:rPr>
            </w:pPr>
          </w:p>
        </w:tc>
        <w:tc>
          <w:tcPr>
            <w:tcW w:w="1403" w:type="dxa"/>
          </w:tcPr>
          <w:p w:rsidR="00604082" w:rsidRPr="00F946F5" w:rsidRDefault="00604082" w:rsidP="003044E0">
            <w:pPr>
              <w:rPr>
                <w:rFonts w:ascii="Arial" w:hAnsi="Arial" w:cs="Arial"/>
                <w:b/>
                <w:sz w:val="36"/>
                <w:szCs w:val="36"/>
                <w:u w:val="single"/>
              </w:rPr>
            </w:pPr>
            <w:r w:rsidRPr="00F946F5">
              <w:rPr>
                <w:rFonts w:ascii="Arial" w:hAnsi="Arial" w:cs="Arial"/>
                <w:sz w:val="36"/>
                <w:szCs w:val="36"/>
              </w:rPr>
              <w:t>1</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sidRPr="00F946F5">
              <w:rPr>
                <w:rFonts w:ascii="Arial" w:hAnsi="Arial" w:cs="Arial"/>
                <w:sz w:val="36"/>
                <w:szCs w:val="36"/>
              </w:rPr>
              <w:t>NO</w:t>
            </w:r>
          </w:p>
          <w:p w:rsidR="00604082" w:rsidRPr="00F946F5" w:rsidRDefault="00604082" w:rsidP="003044E0">
            <w:pPr>
              <w:rPr>
                <w:rFonts w:ascii="Arial" w:hAnsi="Arial" w:cs="Arial"/>
                <w:sz w:val="36"/>
                <w:szCs w:val="36"/>
              </w:rPr>
            </w:pPr>
          </w:p>
        </w:tc>
        <w:tc>
          <w:tcPr>
            <w:tcW w:w="1403" w:type="dxa"/>
          </w:tcPr>
          <w:p w:rsidR="00604082" w:rsidRPr="00F946F5" w:rsidRDefault="00604082" w:rsidP="003044E0">
            <w:pPr>
              <w:rPr>
                <w:rFonts w:ascii="Arial" w:hAnsi="Arial" w:cs="Arial"/>
                <w:b/>
                <w:sz w:val="36"/>
                <w:szCs w:val="36"/>
                <w:u w:val="single"/>
              </w:rPr>
            </w:pPr>
            <w:r w:rsidRPr="00F946F5">
              <w:rPr>
                <w:rFonts w:ascii="Arial" w:hAnsi="Arial" w:cs="Arial"/>
                <w:sz w:val="36"/>
                <w:szCs w:val="36"/>
              </w:rPr>
              <w:t>0</w:t>
            </w:r>
          </w:p>
        </w:tc>
      </w:tr>
      <w:tr w:rsidR="00604082" w:rsidRPr="00F946F5" w:rsidTr="00F41157">
        <w:tc>
          <w:tcPr>
            <w:tcW w:w="1008" w:type="dxa"/>
            <w:vMerge/>
          </w:tcPr>
          <w:p w:rsidR="00604082" w:rsidRPr="00604082" w:rsidRDefault="00604082" w:rsidP="003044E0">
            <w:pPr>
              <w:rPr>
                <w:rFonts w:ascii="Arial" w:hAnsi="Arial" w:cs="Arial"/>
                <w:sz w:val="24"/>
                <w:szCs w:val="24"/>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3044E0">
            <w:pPr>
              <w:rPr>
                <w:rFonts w:ascii="Arial" w:hAnsi="Arial" w:cs="Arial"/>
                <w:sz w:val="36"/>
                <w:szCs w:val="36"/>
              </w:rPr>
            </w:pPr>
            <w:r>
              <w:rPr>
                <w:rFonts w:ascii="Arial" w:hAnsi="Arial" w:cs="Arial"/>
                <w:sz w:val="36"/>
                <w:szCs w:val="36"/>
              </w:rPr>
              <w:t>Don’t know/</w:t>
            </w:r>
          </w:p>
          <w:p w:rsidR="00604082" w:rsidRPr="00F946F5" w:rsidRDefault="00604082" w:rsidP="003044E0">
            <w:pPr>
              <w:rPr>
                <w:rFonts w:ascii="Arial" w:hAnsi="Arial" w:cs="Arial"/>
                <w:sz w:val="36"/>
                <w:szCs w:val="36"/>
              </w:rPr>
            </w:pPr>
            <w:r w:rsidRPr="00F946F5">
              <w:rPr>
                <w:rFonts w:ascii="Arial" w:hAnsi="Arial" w:cs="Arial"/>
                <w:sz w:val="36"/>
                <w:szCs w:val="36"/>
              </w:rPr>
              <w:t>Refuse</w:t>
            </w: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999</w:t>
            </w:r>
          </w:p>
        </w:tc>
      </w:tr>
      <w:tr w:rsidR="00604082" w:rsidRPr="00F946F5" w:rsidTr="00F41157">
        <w:tc>
          <w:tcPr>
            <w:tcW w:w="1008" w:type="dxa"/>
            <w:vMerge w:val="restart"/>
          </w:tcPr>
          <w:p w:rsidR="00604082" w:rsidRPr="00604082" w:rsidRDefault="00604082" w:rsidP="003044E0">
            <w:pPr>
              <w:rPr>
                <w:rFonts w:ascii="Arial" w:hAnsi="Arial" w:cs="Arial"/>
                <w:sz w:val="24"/>
                <w:szCs w:val="24"/>
              </w:rPr>
            </w:pPr>
            <w:r w:rsidRPr="00604082">
              <w:rPr>
                <w:rFonts w:ascii="Arial" w:hAnsi="Arial" w:cs="Arial"/>
                <w:sz w:val="24"/>
                <w:szCs w:val="24"/>
              </w:rPr>
              <w:t>CWC5</w:t>
            </w:r>
          </w:p>
        </w:tc>
        <w:tc>
          <w:tcPr>
            <w:tcW w:w="4860" w:type="dxa"/>
            <w:vMerge w:val="restart"/>
          </w:tcPr>
          <w:p w:rsidR="00604082" w:rsidRPr="00604082" w:rsidRDefault="00604082" w:rsidP="003044E0">
            <w:pPr>
              <w:rPr>
                <w:rFonts w:ascii="Arial" w:hAnsi="Arial" w:cs="Arial"/>
                <w:sz w:val="36"/>
                <w:szCs w:val="36"/>
              </w:rPr>
            </w:pPr>
            <w:r w:rsidRPr="00604082">
              <w:rPr>
                <w:rFonts w:ascii="Arial" w:hAnsi="Arial" w:cs="Arial"/>
                <w:sz w:val="36"/>
                <w:szCs w:val="36"/>
              </w:rPr>
              <w:t>Do you like studying things like ABC and 123?</w:t>
            </w:r>
          </w:p>
        </w:tc>
        <w:tc>
          <w:tcPr>
            <w:tcW w:w="2377" w:type="dxa"/>
          </w:tcPr>
          <w:p w:rsidR="00604082" w:rsidRPr="00604082" w:rsidRDefault="00604082" w:rsidP="002E310C">
            <w:pPr>
              <w:rPr>
                <w:rFonts w:ascii="Arial" w:hAnsi="Arial" w:cs="Arial"/>
                <w:sz w:val="36"/>
                <w:szCs w:val="36"/>
              </w:rPr>
            </w:pPr>
            <w:r w:rsidRPr="00604082">
              <w:rPr>
                <w:rFonts w:ascii="Arial" w:hAnsi="Arial" w:cs="Arial"/>
                <w:sz w:val="36"/>
                <w:szCs w:val="36"/>
              </w:rPr>
              <w:t>YES</w:t>
            </w:r>
          </w:p>
          <w:p w:rsidR="00604082" w:rsidRPr="00604082" w:rsidRDefault="00604082" w:rsidP="003044E0">
            <w:pPr>
              <w:rPr>
                <w:rFonts w:ascii="Arial" w:hAnsi="Arial" w:cs="Arial"/>
                <w:sz w:val="36"/>
                <w:szCs w:val="36"/>
              </w:rPr>
            </w:pPr>
          </w:p>
        </w:tc>
        <w:tc>
          <w:tcPr>
            <w:tcW w:w="1403" w:type="dxa"/>
          </w:tcPr>
          <w:p w:rsidR="00604082" w:rsidRPr="00604082" w:rsidRDefault="00604082" w:rsidP="003044E0">
            <w:pPr>
              <w:rPr>
                <w:rFonts w:ascii="Arial" w:hAnsi="Arial" w:cs="Arial"/>
                <w:sz w:val="36"/>
                <w:szCs w:val="36"/>
              </w:rPr>
            </w:pPr>
            <w:r w:rsidRPr="00604082">
              <w:rPr>
                <w:rFonts w:ascii="Arial" w:hAnsi="Arial" w:cs="Arial"/>
                <w:sz w:val="36"/>
                <w:szCs w:val="36"/>
              </w:rPr>
              <w:t>1</w:t>
            </w:r>
          </w:p>
        </w:tc>
      </w:tr>
      <w:tr w:rsidR="00604082" w:rsidRPr="00F946F5" w:rsidTr="00F41157">
        <w:tc>
          <w:tcPr>
            <w:tcW w:w="1008" w:type="dxa"/>
            <w:vMerge/>
          </w:tcPr>
          <w:p w:rsidR="00604082" w:rsidRPr="00604082" w:rsidRDefault="00604082" w:rsidP="003044E0">
            <w:pPr>
              <w:rPr>
                <w:rFonts w:ascii="Arial" w:hAnsi="Arial" w:cs="Arial"/>
                <w:sz w:val="36"/>
                <w:szCs w:val="36"/>
              </w:rPr>
            </w:pPr>
          </w:p>
        </w:tc>
        <w:tc>
          <w:tcPr>
            <w:tcW w:w="4860" w:type="dxa"/>
            <w:vMerge/>
          </w:tcPr>
          <w:p w:rsidR="00604082" w:rsidRPr="00604082" w:rsidRDefault="00604082" w:rsidP="003044E0">
            <w:pPr>
              <w:rPr>
                <w:rFonts w:ascii="Arial" w:hAnsi="Arial" w:cs="Arial"/>
                <w:sz w:val="36"/>
                <w:szCs w:val="36"/>
              </w:rPr>
            </w:pPr>
          </w:p>
        </w:tc>
        <w:tc>
          <w:tcPr>
            <w:tcW w:w="2377" w:type="dxa"/>
          </w:tcPr>
          <w:p w:rsidR="00604082" w:rsidRPr="00604082" w:rsidRDefault="00604082" w:rsidP="002E310C">
            <w:pPr>
              <w:rPr>
                <w:rFonts w:ascii="Arial" w:hAnsi="Arial" w:cs="Arial"/>
                <w:sz w:val="36"/>
                <w:szCs w:val="36"/>
              </w:rPr>
            </w:pPr>
            <w:r w:rsidRPr="00604082">
              <w:rPr>
                <w:rFonts w:ascii="Arial" w:hAnsi="Arial" w:cs="Arial"/>
                <w:sz w:val="36"/>
                <w:szCs w:val="36"/>
              </w:rPr>
              <w:t>NO</w:t>
            </w:r>
          </w:p>
          <w:p w:rsidR="00604082" w:rsidRPr="00604082" w:rsidRDefault="00604082" w:rsidP="002E310C">
            <w:pPr>
              <w:rPr>
                <w:rFonts w:ascii="Arial" w:hAnsi="Arial" w:cs="Arial"/>
                <w:sz w:val="36"/>
                <w:szCs w:val="36"/>
              </w:rPr>
            </w:pPr>
          </w:p>
        </w:tc>
        <w:tc>
          <w:tcPr>
            <w:tcW w:w="1403" w:type="dxa"/>
          </w:tcPr>
          <w:p w:rsidR="00604082" w:rsidRPr="00604082" w:rsidRDefault="00604082" w:rsidP="003044E0">
            <w:pPr>
              <w:rPr>
                <w:rFonts w:ascii="Arial" w:hAnsi="Arial" w:cs="Arial"/>
                <w:sz w:val="36"/>
                <w:szCs w:val="36"/>
              </w:rPr>
            </w:pPr>
            <w:r w:rsidRPr="00604082">
              <w:rPr>
                <w:rFonts w:ascii="Arial" w:hAnsi="Arial" w:cs="Arial"/>
                <w:sz w:val="36"/>
                <w:szCs w:val="36"/>
              </w:rPr>
              <w:t>0</w:t>
            </w:r>
          </w:p>
        </w:tc>
      </w:tr>
      <w:tr w:rsidR="00604082" w:rsidRPr="00F946F5" w:rsidTr="00F41157">
        <w:tc>
          <w:tcPr>
            <w:tcW w:w="1008" w:type="dxa"/>
            <w:vMerge/>
          </w:tcPr>
          <w:p w:rsidR="00604082" w:rsidRPr="00F946F5" w:rsidRDefault="00604082" w:rsidP="003044E0">
            <w:pPr>
              <w:rPr>
                <w:rFonts w:ascii="Arial" w:hAnsi="Arial" w:cs="Arial"/>
                <w:sz w:val="36"/>
                <w:szCs w:val="36"/>
              </w:rPr>
            </w:pPr>
          </w:p>
        </w:tc>
        <w:tc>
          <w:tcPr>
            <w:tcW w:w="4860" w:type="dxa"/>
            <w:vMerge/>
          </w:tcPr>
          <w:p w:rsidR="00604082" w:rsidRPr="00F946F5" w:rsidRDefault="00604082" w:rsidP="003044E0">
            <w:pPr>
              <w:rPr>
                <w:rFonts w:ascii="Arial" w:hAnsi="Arial" w:cs="Arial"/>
                <w:sz w:val="36"/>
                <w:szCs w:val="36"/>
              </w:rPr>
            </w:pPr>
          </w:p>
        </w:tc>
        <w:tc>
          <w:tcPr>
            <w:tcW w:w="2377" w:type="dxa"/>
          </w:tcPr>
          <w:p w:rsidR="00604082" w:rsidRPr="00F946F5" w:rsidRDefault="00604082" w:rsidP="002E310C">
            <w:pPr>
              <w:rPr>
                <w:rFonts w:ascii="Arial" w:hAnsi="Arial" w:cs="Arial"/>
                <w:sz w:val="36"/>
                <w:szCs w:val="36"/>
              </w:rPr>
            </w:pPr>
            <w:r>
              <w:rPr>
                <w:rFonts w:ascii="Arial" w:hAnsi="Arial" w:cs="Arial"/>
                <w:sz w:val="36"/>
                <w:szCs w:val="36"/>
              </w:rPr>
              <w:t>Don’t know/</w:t>
            </w:r>
          </w:p>
          <w:p w:rsidR="00604082" w:rsidRPr="00F946F5" w:rsidRDefault="00604082" w:rsidP="002E310C">
            <w:pPr>
              <w:rPr>
                <w:rFonts w:ascii="Arial" w:hAnsi="Arial" w:cs="Arial"/>
                <w:sz w:val="36"/>
                <w:szCs w:val="36"/>
              </w:rPr>
            </w:pPr>
            <w:r w:rsidRPr="00F946F5">
              <w:rPr>
                <w:rFonts w:ascii="Arial" w:hAnsi="Arial" w:cs="Arial"/>
                <w:sz w:val="36"/>
                <w:szCs w:val="36"/>
              </w:rPr>
              <w:t>Refuse</w:t>
            </w:r>
          </w:p>
        </w:tc>
        <w:tc>
          <w:tcPr>
            <w:tcW w:w="1403" w:type="dxa"/>
          </w:tcPr>
          <w:p w:rsidR="00604082" w:rsidRPr="00F946F5" w:rsidRDefault="00604082" w:rsidP="003044E0">
            <w:pPr>
              <w:rPr>
                <w:rFonts w:ascii="Arial" w:hAnsi="Arial" w:cs="Arial"/>
                <w:sz w:val="36"/>
                <w:szCs w:val="36"/>
              </w:rPr>
            </w:pPr>
            <w:r w:rsidRPr="00F946F5">
              <w:rPr>
                <w:rFonts w:ascii="Arial" w:hAnsi="Arial" w:cs="Arial"/>
                <w:sz w:val="36"/>
                <w:szCs w:val="36"/>
              </w:rPr>
              <w:t>999</w:t>
            </w:r>
          </w:p>
        </w:tc>
      </w:tr>
    </w:tbl>
    <w:p w:rsidR="00932918" w:rsidRDefault="00932918" w:rsidP="002E7887">
      <w:pPr>
        <w:rPr>
          <w:rFonts w:ascii="Arial" w:hAnsi="Arial" w:cs="Arial"/>
          <w:i/>
          <w:sz w:val="36"/>
          <w:szCs w:val="36"/>
        </w:rPr>
      </w:pPr>
    </w:p>
    <w:p w:rsidR="00932918" w:rsidRPr="00932918" w:rsidRDefault="00932918" w:rsidP="00932918">
      <w:pPr>
        <w:rPr>
          <w:rFonts w:ascii="Arial" w:hAnsi="Arial" w:cs="Arial"/>
          <w:sz w:val="36"/>
          <w:szCs w:val="36"/>
        </w:rPr>
      </w:pPr>
    </w:p>
    <w:p w:rsidR="00932918" w:rsidRPr="00932918" w:rsidRDefault="00932918" w:rsidP="00932918">
      <w:pPr>
        <w:rPr>
          <w:rFonts w:ascii="Arial" w:hAnsi="Arial" w:cs="Arial"/>
          <w:sz w:val="36"/>
          <w:szCs w:val="36"/>
        </w:rPr>
      </w:pPr>
    </w:p>
    <w:p w:rsidR="00932918" w:rsidRDefault="00932918" w:rsidP="00932918">
      <w:pPr>
        <w:rPr>
          <w:rFonts w:ascii="Arial" w:hAnsi="Arial" w:cs="Arial"/>
          <w:sz w:val="36"/>
          <w:szCs w:val="36"/>
        </w:rPr>
      </w:pPr>
    </w:p>
    <w:p w:rsidR="001B5FDD" w:rsidRDefault="00932918" w:rsidP="00932918">
      <w:pPr>
        <w:jc w:val="center"/>
        <w:rPr>
          <w:rFonts w:ascii="Arial" w:hAnsi="Arial" w:cs="Arial"/>
          <w:sz w:val="36"/>
          <w:szCs w:val="36"/>
        </w:rPr>
      </w:pPr>
      <w:r>
        <w:rPr>
          <w:rFonts w:ascii="Arial" w:hAnsi="Arial" w:cs="Arial"/>
          <w:sz w:val="36"/>
          <w:szCs w:val="36"/>
        </w:rPr>
        <w:t>END OF CHILD ASSESSMENT</w:t>
      </w:r>
    </w:p>
    <w:p w:rsidR="002908A4" w:rsidRDefault="002908A4" w:rsidP="00932918">
      <w:pPr>
        <w:jc w:val="center"/>
        <w:rPr>
          <w:rFonts w:ascii="Arial" w:hAnsi="Arial" w:cs="Arial"/>
          <w:sz w:val="36"/>
          <w:szCs w:val="36"/>
        </w:rPr>
      </w:pPr>
    </w:p>
    <w:p w:rsidR="002908A4" w:rsidRPr="002908A4" w:rsidRDefault="002908A4" w:rsidP="00932918">
      <w:pPr>
        <w:jc w:val="center"/>
        <w:rPr>
          <w:rFonts w:ascii="Arial" w:hAnsi="Arial" w:cs="Arial"/>
          <w:b/>
          <w:sz w:val="36"/>
          <w:szCs w:val="36"/>
        </w:rPr>
      </w:pPr>
      <w:r>
        <w:rPr>
          <w:rFonts w:ascii="Arial" w:hAnsi="Arial" w:cs="Arial"/>
          <w:b/>
          <w:sz w:val="36"/>
          <w:szCs w:val="36"/>
        </w:rPr>
        <w:t>Enumerator: Write Child ID number on EVERY PAGE of the assessment before returning to Supervisor.</w:t>
      </w:r>
    </w:p>
    <w:sectPr w:rsidR="002908A4" w:rsidRPr="002908A4" w:rsidSect="008C419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6344" w:rsidRDefault="00756344" w:rsidP="004D7B20">
      <w:pPr>
        <w:spacing w:after="0" w:line="240" w:lineRule="auto"/>
      </w:pPr>
      <w:r>
        <w:separator/>
      </w:r>
    </w:p>
  </w:endnote>
  <w:endnote w:type="continuationSeparator" w:id="0">
    <w:p w:rsidR="00756344" w:rsidRDefault="00756344" w:rsidP="004D7B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918" w:rsidRDefault="00112138" w:rsidP="000321F3">
    <w:pPr>
      <w:pStyle w:val="Footer"/>
      <w:framePr w:wrap="around" w:vAnchor="text" w:hAnchor="margin" w:xAlign="right" w:y="1"/>
      <w:rPr>
        <w:rStyle w:val="PageNumber"/>
      </w:rPr>
    </w:pPr>
    <w:r>
      <w:rPr>
        <w:rStyle w:val="PageNumber"/>
      </w:rPr>
      <w:fldChar w:fldCharType="begin"/>
    </w:r>
    <w:r w:rsidR="00932918">
      <w:rPr>
        <w:rStyle w:val="PageNumber"/>
      </w:rPr>
      <w:instrText xml:space="preserve">PAGE  </w:instrText>
    </w:r>
    <w:r>
      <w:rPr>
        <w:rStyle w:val="PageNumber"/>
      </w:rPr>
      <w:fldChar w:fldCharType="end"/>
    </w:r>
  </w:p>
  <w:p w:rsidR="00932918" w:rsidRDefault="00932918" w:rsidP="004D7B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918" w:rsidRDefault="00112138" w:rsidP="000321F3">
    <w:pPr>
      <w:pStyle w:val="Footer"/>
      <w:framePr w:wrap="around" w:vAnchor="text" w:hAnchor="margin" w:xAlign="right" w:y="1"/>
      <w:rPr>
        <w:rStyle w:val="PageNumber"/>
      </w:rPr>
    </w:pPr>
    <w:r>
      <w:rPr>
        <w:rStyle w:val="PageNumber"/>
      </w:rPr>
      <w:fldChar w:fldCharType="begin"/>
    </w:r>
    <w:r w:rsidR="00932918">
      <w:rPr>
        <w:rStyle w:val="PageNumber"/>
      </w:rPr>
      <w:instrText xml:space="preserve">PAGE  </w:instrText>
    </w:r>
    <w:r>
      <w:rPr>
        <w:rStyle w:val="PageNumber"/>
      </w:rPr>
      <w:fldChar w:fldCharType="separate"/>
    </w:r>
    <w:r w:rsidR="006E063A">
      <w:rPr>
        <w:rStyle w:val="PageNumber"/>
        <w:noProof/>
      </w:rPr>
      <w:t>9</w:t>
    </w:r>
    <w:r>
      <w:rPr>
        <w:rStyle w:val="PageNumber"/>
      </w:rPr>
      <w:fldChar w:fldCharType="end"/>
    </w:r>
  </w:p>
  <w:p w:rsidR="00932918" w:rsidRDefault="00932918" w:rsidP="004D7B2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6344" w:rsidRDefault="00756344" w:rsidP="004D7B20">
      <w:pPr>
        <w:spacing w:after="0" w:line="240" w:lineRule="auto"/>
      </w:pPr>
      <w:r>
        <w:separator/>
      </w:r>
    </w:p>
  </w:footnote>
  <w:footnote w:type="continuationSeparator" w:id="0">
    <w:p w:rsidR="00756344" w:rsidRDefault="00756344" w:rsidP="004D7B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66364"/>
    <w:multiLevelType w:val="hybridMultilevel"/>
    <w:tmpl w:val="B5B45F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F2E79"/>
    <w:multiLevelType w:val="hybridMultilevel"/>
    <w:tmpl w:val="152A30DA"/>
    <w:lvl w:ilvl="0" w:tplc="8E74688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238F"/>
    <w:multiLevelType w:val="hybridMultilevel"/>
    <w:tmpl w:val="D0AA91C2"/>
    <w:lvl w:ilvl="0" w:tplc="E3584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BD3A00"/>
    <w:multiLevelType w:val="hybridMultilevel"/>
    <w:tmpl w:val="9C54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5514B"/>
    <w:multiLevelType w:val="hybridMultilevel"/>
    <w:tmpl w:val="79AAD75A"/>
    <w:lvl w:ilvl="0" w:tplc="A2787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EA712C"/>
    <w:multiLevelType w:val="hybridMultilevel"/>
    <w:tmpl w:val="F372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61EE0"/>
    <w:multiLevelType w:val="hybridMultilevel"/>
    <w:tmpl w:val="411ACC40"/>
    <w:lvl w:ilvl="0" w:tplc="2CA29A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F9656A"/>
    <w:multiLevelType w:val="hybridMultilevel"/>
    <w:tmpl w:val="CA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65084E"/>
    <w:multiLevelType w:val="hybridMultilevel"/>
    <w:tmpl w:val="AA786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DA218E"/>
    <w:multiLevelType w:val="hybridMultilevel"/>
    <w:tmpl w:val="BC92A2FA"/>
    <w:lvl w:ilvl="0" w:tplc="D98AFE02">
      <w:start w:val="4"/>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80EAA"/>
    <w:multiLevelType w:val="hybridMultilevel"/>
    <w:tmpl w:val="967EC478"/>
    <w:lvl w:ilvl="0" w:tplc="8E746882">
      <w:start w:val="1"/>
      <w:numFmt w:val="decimal"/>
      <w:lvlText w:val="%1."/>
      <w:lvlJc w:val="left"/>
      <w:pPr>
        <w:ind w:left="720" w:hanging="360"/>
      </w:pPr>
      <w:rPr>
        <w:i w:val="0"/>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45B61"/>
    <w:multiLevelType w:val="hybridMultilevel"/>
    <w:tmpl w:val="CF2E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C769B8"/>
    <w:multiLevelType w:val="hybridMultilevel"/>
    <w:tmpl w:val="3168CF04"/>
    <w:lvl w:ilvl="0" w:tplc="2CA29A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725B30"/>
    <w:multiLevelType w:val="hybridMultilevel"/>
    <w:tmpl w:val="547ED21A"/>
    <w:lvl w:ilvl="0" w:tplc="FBE05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5935C4"/>
    <w:multiLevelType w:val="hybridMultilevel"/>
    <w:tmpl w:val="B652DBB6"/>
    <w:lvl w:ilvl="0" w:tplc="D5E6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233F56"/>
    <w:multiLevelType w:val="hybridMultilevel"/>
    <w:tmpl w:val="A1B633B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344E91"/>
    <w:multiLevelType w:val="hybridMultilevel"/>
    <w:tmpl w:val="8B5251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33F8720F"/>
    <w:multiLevelType w:val="hybridMultilevel"/>
    <w:tmpl w:val="711A87E6"/>
    <w:lvl w:ilvl="0" w:tplc="78FA7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D51E6F"/>
    <w:multiLevelType w:val="hybridMultilevel"/>
    <w:tmpl w:val="A28C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DD2802"/>
    <w:multiLevelType w:val="hybridMultilevel"/>
    <w:tmpl w:val="DBB0A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994AA8"/>
    <w:multiLevelType w:val="hybridMultilevel"/>
    <w:tmpl w:val="547ED21A"/>
    <w:lvl w:ilvl="0" w:tplc="FBE05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6573D1"/>
    <w:multiLevelType w:val="hybridMultilevel"/>
    <w:tmpl w:val="619046F2"/>
    <w:lvl w:ilvl="0" w:tplc="6BAE5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E504BF"/>
    <w:multiLevelType w:val="hybridMultilevel"/>
    <w:tmpl w:val="9888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8530E0"/>
    <w:multiLevelType w:val="hybridMultilevel"/>
    <w:tmpl w:val="547ED21A"/>
    <w:lvl w:ilvl="0" w:tplc="FBE05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5B3751"/>
    <w:multiLevelType w:val="hybridMultilevel"/>
    <w:tmpl w:val="6D689598"/>
    <w:lvl w:ilvl="0" w:tplc="8E74688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4B2416"/>
    <w:multiLevelType w:val="hybridMultilevel"/>
    <w:tmpl w:val="CD0A8B4A"/>
    <w:lvl w:ilvl="0" w:tplc="D5D4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DAB6D21"/>
    <w:multiLevelType w:val="hybridMultilevel"/>
    <w:tmpl w:val="A2C04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EC5744"/>
    <w:multiLevelType w:val="hybridMultilevel"/>
    <w:tmpl w:val="6054067E"/>
    <w:lvl w:ilvl="0" w:tplc="6010D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68F7EFB"/>
    <w:multiLevelType w:val="hybridMultilevel"/>
    <w:tmpl w:val="7EC83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617999"/>
    <w:multiLevelType w:val="hybridMultilevel"/>
    <w:tmpl w:val="712C0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A64ED6"/>
    <w:multiLevelType w:val="hybridMultilevel"/>
    <w:tmpl w:val="0364776C"/>
    <w:lvl w:ilvl="0" w:tplc="BCD0F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414492"/>
    <w:multiLevelType w:val="hybridMultilevel"/>
    <w:tmpl w:val="35CAF24A"/>
    <w:lvl w:ilvl="0" w:tplc="8E746882">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0DFD"/>
    <w:multiLevelType w:val="hybridMultilevel"/>
    <w:tmpl w:val="19682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64300A"/>
    <w:multiLevelType w:val="hybridMultilevel"/>
    <w:tmpl w:val="E26A90C8"/>
    <w:lvl w:ilvl="0" w:tplc="BC00DF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DC2594"/>
    <w:multiLevelType w:val="hybridMultilevel"/>
    <w:tmpl w:val="9110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425C1C"/>
    <w:multiLevelType w:val="hybridMultilevel"/>
    <w:tmpl w:val="7C649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471C21"/>
    <w:multiLevelType w:val="hybridMultilevel"/>
    <w:tmpl w:val="7624CA3C"/>
    <w:lvl w:ilvl="0" w:tplc="CF543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653E4A"/>
    <w:multiLevelType w:val="hybridMultilevel"/>
    <w:tmpl w:val="28882F54"/>
    <w:lvl w:ilvl="0" w:tplc="2CA29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36E21B8"/>
    <w:multiLevelType w:val="hybridMultilevel"/>
    <w:tmpl w:val="8050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E46048"/>
    <w:multiLevelType w:val="hybridMultilevel"/>
    <w:tmpl w:val="EAB00804"/>
    <w:lvl w:ilvl="0" w:tplc="68AAC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7E26867"/>
    <w:multiLevelType w:val="hybridMultilevel"/>
    <w:tmpl w:val="29BA4E16"/>
    <w:lvl w:ilvl="0" w:tplc="8E74688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FA6315"/>
    <w:multiLevelType w:val="hybridMultilevel"/>
    <w:tmpl w:val="E6CC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35572"/>
    <w:multiLevelType w:val="hybridMultilevel"/>
    <w:tmpl w:val="6DF6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34EEB"/>
    <w:multiLevelType w:val="hybridMultilevel"/>
    <w:tmpl w:val="9164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1"/>
  </w:num>
  <w:num w:numId="3">
    <w:abstractNumId w:val="33"/>
  </w:num>
  <w:num w:numId="4">
    <w:abstractNumId w:val="26"/>
  </w:num>
  <w:num w:numId="5">
    <w:abstractNumId w:val="34"/>
  </w:num>
  <w:num w:numId="6">
    <w:abstractNumId w:val="8"/>
  </w:num>
  <w:num w:numId="7">
    <w:abstractNumId w:val="0"/>
  </w:num>
  <w:num w:numId="8">
    <w:abstractNumId w:val="9"/>
  </w:num>
  <w:num w:numId="9">
    <w:abstractNumId w:val="31"/>
  </w:num>
  <w:num w:numId="10">
    <w:abstractNumId w:val="43"/>
  </w:num>
  <w:num w:numId="11">
    <w:abstractNumId w:val="7"/>
  </w:num>
  <w:num w:numId="12">
    <w:abstractNumId w:val="28"/>
  </w:num>
  <w:num w:numId="13">
    <w:abstractNumId w:val="22"/>
  </w:num>
  <w:num w:numId="14">
    <w:abstractNumId w:val="36"/>
  </w:num>
  <w:num w:numId="15">
    <w:abstractNumId w:val="25"/>
  </w:num>
  <w:num w:numId="16">
    <w:abstractNumId w:val="4"/>
  </w:num>
  <w:num w:numId="17">
    <w:abstractNumId w:val="37"/>
  </w:num>
  <w:num w:numId="18">
    <w:abstractNumId w:val="30"/>
  </w:num>
  <w:num w:numId="19">
    <w:abstractNumId w:val="23"/>
  </w:num>
  <w:num w:numId="20">
    <w:abstractNumId w:val="14"/>
  </w:num>
  <w:num w:numId="21">
    <w:abstractNumId w:val="39"/>
  </w:num>
  <w:num w:numId="22">
    <w:abstractNumId w:val="21"/>
  </w:num>
  <w:num w:numId="23">
    <w:abstractNumId w:val="2"/>
  </w:num>
  <w:num w:numId="24">
    <w:abstractNumId w:val="17"/>
  </w:num>
  <w:num w:numId="25">
    <w:abstractNumId w:val="27"/>
  </w:num>
  <w:num w:numId="26">
    <w:abstractNumId w:val="19"/>
  </w:num>
  <w:num w:numId="27">
    <w:abstractNumId w:val="35"/>
  </w:num>
  <w:num w:numId="28">
    <w:abstractNumId w:val="6"/>
  </w:num>
  <w:num w:numId="29">
    <w:abstractNumId w:val="12"/>
  </w:num>
  <w:num w:numId="30">
    <w:abstractNumId w:val="16"/>
  </w:num>
  <w:num w:numId="31">
    <w:abstractNumId w:val="15"/>
  </w:num>
  <w:num w:numId="32">
    <w:abstractNumId w:val="24"/>
  </w:num>
  <w:num w:numId="33">
    <w:abstractNumId w:val="1"/>
  </w:num>
  <w:num w:numId="34">
    <w:abstractNumId w:val="40"/>
  </w:num>
  <w:num w:numId="35">
    <w:abstractNumId w:val="10"/>
  </w:num>
  <w:num w:numId="36">
    <w:abstractNumId w:val="41"/>
  </w:num>
  <w:num w:numId="37">
    <w:abstractNumId w:val="32"/>
  </w:num>
  <w:num w:numId="38">
    <w:abstractNumId w:val="38"/>
  </w:num>
  <w:num w:numId="39">
    <w:abstractNumId w:val="13"/>
  </w:num>
  <w:num w:numId="40">
    <w:abstractNumId w:val="20"/>
  </w:num>
  <w:num w:numId="41">
    <w:abstractNumId w:val="18"/>
  </w:num>
  <w:num w:numId="42">
    <w:abstractNumId w:val="3"/>
  </w:num>
  <w:num w:numId="43">
    <w:abstractNumId w:val="5"/>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767588"/>
    <w:rsid w:val="00004723"/>
    <w:rsid w:val="00017E37"/>
    <w:rsid w:val="000321F3"/>
    <w:rsid w:val="00037591"/>
    <w:rsid w:val="00040E12"/>
    <w:rsid w:val="0004247B"/>
    <w:rsid w:val="00042686"/>
    <w:rsid w:val="00044620"/>
    <w:rsid w:val="00052E7B"/>
    <w:rsid w:val="00054597"/>
    <w:rsid w:val="00071545"/>
    <w:rsid w:val="00073417"/>
    <w:rsid w:val="00087FA7"/>
    <w:rsid w:val="00092187"/>
    <w:rsid w:val="0009476B"/>
    <w:rsid w:val="0009489A"/>
    <w:rsid w:val="0009767A"/>
    <w:rsid w:val="000C2B32"/>
    <w:rsid w:val="000C55E0"/>
    <w:rsid w:val="000D33EB"/>
    <w:rsid w:val="000E0560"/>
    <w:rsid w:val="000F3614"/>
    <w:rsid w:val="000F7657"/>
    <w:rsid w:val="00106D21"/>
    <w:rsid w:val="00107561"/>
    <w:rsid w:val="00111EE1"/>
    <w:rsid w:val="00112138"/>
    <w:rsid w:val="001121EA"/>
    <w:rsid w:val="00112E75"/>
    <w:rsid w:val="00124757"/>
    <w:rsid w:val="001252E6"/>
    <w:rsid w:val="00126223"/>
    <w:rsid w:val="0012705D"/>
    <w:rsid w:val="0013253B"/>
    <w:rsid w:val="001356F5"/>
    <w:rsid w:val="00142430"/>
    <w:rsid w:val="00143595"/>
    <w:rsid w:val="00146797"/>
    <w:rsid w:val="001473DE"/>
    <w:rsid w:val="00150407"/>
    <w:rsid w:val="00152847"/>
    <w:rsid w:val="00153395"/>
    <w:rsid w:val="001546BE"/>
    <w:rsid w:val="001570A2"/>
    <w:rsid w:val="00172888"/>
    <w:rsid w:val="00173EFC"/>
    <w:rsid w:val="00195585"/>
    <w:rsid w:val="001A2200"/>
    <w:rsid w:val="001A6121"/>
    <w:rsid w:val="001A79C9"/>
    <w:rsid w:val="001B4CD6"/>
    <w:rsid w:val="001B5F5F"/>
    <w:rsid w:val="001B5FDD"/>
    <w:rsid w:val="001B6564"/>
    <w:rsid w:val="001B7DFB"/>
    <w:rsid w:val="001C4920"/>
    <w:rsid w:val="001C661A"/>
    <w:rsid w:val="001D3285"/>
    <w:rsid w:val="001E3D6F"/>
    <w:rsid w:val="001E6B12"/>
    <w:rsid w:val="001F7984"/>
    <w:rsid w:val="00202781"/>
    <w:rsid w:val="00202AAE"/>
    <w:rsid w:val="002043F7"/>
    <w:rsid w:val="0020447A"/>
    <w:rsid w:val="00204C24"/>
    <w:rsid w:val="00210896"/>
    <w:rsid w:val="002121DB"/>
    <w:rsid w:val="002129A9"/>
    <w:rsid w:val="00212A5E"/>
    <w:rsid w:val="0021376F"/>
    <w:rsid w:val="00233A6F"/>
    <w:rsid w:val="00235D1D"/>
    <w:rsid w:val="00236E13"/>
    <w:rsid w:val="00240801"/>
    <w:rsid w:val="00247C8C"/>
    <w:rsid w:val="002505BF"/>
    <w:rsid w:val="00250B57"/>
    <w:rsid w:val="002604EE"/>
    <w:rsid w:val="00261AAF"/>
    <w:rsid w:val="0026369B"/>
    <w:rsid w:val="00263AD3"/>
    <w:rsid w:val="00270DA5"/>
    <w:rsid w:val="00272F73"/>
    <w:rsid w:val="00273205"/>
    <w:rsid w:val="0027354E"/>
    <w:rsid w:val="002770CB"/>
    <w:rsid w:val="00287D26"/>
    <w:rsid w:val="002908A4"/>
    <w:rsid w:val="002928C3"/>
    <w:rsid w:val="002A09E6"/>
    <w:rsid w:val="002A2472"/>
    <w:rsid w:val="002A4A45"/>
    <w:rsid w:val="002B1066"/>
    <w:rsid w:val="002B1801"/>
    <w:rsid w:val="002B6A3A"/>
    <w:rsid w:val="002C29C3"/>
    <w:rsid w:val="002C393B"/>
    <w:rsid w:val="002C553A"/>
    <w:rsid w:val="002D1EB2"/>
    <w:rsid w:val="002E310C"/>
    <w:rsid w:val="002E7887"/>
    <w:rsid w:val="003044E0"/>
    <w:rsid w:val="00305058"/>
    <w:rsid w:val="003059E7"/>
    <w:rsid w:val="00311100"/>
    <w:rsid w:val="00311E9D"/>
    <w:rsid w:val="00314051"/>
    <w:rsid w:val="00322BEE"/>
    <w:rsid w:val="003248D3"/>
    <w:rsid w:val="00332C0A"/>
    <w:rsid w:val="0034506F"/>
    <w:rsid w:val="00351F6C"/>
    <w:rsid w:val="00355181"/>
    <w:rsid w:val="0035534C"/>
    <w:rsid w:val="00360938"/>
    <w:rsid w:val="00360B72"/>
    <w:rsid w:val="0036218E"/>
    <w:rsid w:val="00366E1B"/>
    <w:rsid w:val="00367096"/>
    <w:rsid w:val="00380DEB"/>
    <w:rsid w:val="00381E4A"/>
    <w:rsid w:val="00390EEE"/>
    <w:rsid w:val="00391041"/>
    <w:rsid w:val="00395139"/>
    <w:rsid w:val="0039576F"/>
    <w:rsid w:val="003A11E2"/>
    <w:rsid w:val="003A496C"/>
    <w:rsid w:val="003A5111"/>
    <w:rsid w:val="003A597C"/>
    <w:rsid w:val="003B09B2"/>
    <w:rsid w:val="003B0EFC"/>
    <w:rsid w:val="003B5791"/>
    <w:rsid w:val="003C07A5"/>
    <w:rsid w:val="003C1E9D"/>
    <w:rsid w:val="003C7489"/>
    <w:rsid w:val="003D0B08"/>
    <w:rsid w:val="003D4B1D"/>
    <w:rsid w:val="003D5917"/>
    <w:rsid w:val="003D7498"/>
    <w:rsid w:val="003D7AC3"/>
    <w:rsid w:val="003E49BA"/>
    <w:rsid w:val="003E6C98"/>
    <w:rsid w:val="003F2656"/>
    <w:rsid w:val="003F6C21"/>
    <w:rsid w:val="003F7BAB"/>
    <w:rsid w:val="004025B2"/>
    <w:rsid w:val="0040394B"/>
    <w:rsid w:val="00406799"/>
    <w:rsid w:val="00407134"/>
    <w:rsid w:val="0041598D"/>
    <w:rsid w:val="00425B08"/>
    <w:rsid w:val="00430C1A"/>
    <w:rsid w:val="00430EA6"/>
    <w:rsid w:val="00434A9C"/>
    <w:rsid w:val="00435700"/>
    <w:rsid w:val="00444571"/>
    <w:rsid w:val="00447C57"/>
    <w:rsid w:val="004534A8"/>
    <w:rsid w:val="0046326E"/>
    <w:rsid w:val="0046683F"/>
    <w:rsid w:val="00470895"/>
    <w:rsid w:val="004803DB"/>
    <w:rsid w:val="00483B15"/>
    <w:rsid w:val="00484185"/>
    <w:rsid w:val="004900CD"/>
    <w:rsid w:val="004A0525"/>
    <w:rsid w:val="004A3F46"/>
    <w:rsid w:val="004A4775"/>
    <w:rsid w:val="004A71F2"/>
    <w:rsid w:val="004A7B8B"/>
    <w:rsid w:val="004B00E6"/>
    <w:rsid w:val="004B6B5C"/>
    <w:rsid w:val="004C699F"/>
    <w:rsid w:val="004D7B20"/>
    <w:rsid w:val="004E036C"/>
    <w:rsid w:val="004E0EF4"/>
    <w:rsid w:val="004F06B8"/>
    <w:rsid w:val="004F1CA6"/>
    <w:rsid w:val="004F3CB0"/>
    <w:rsid w:val="005025E1"/>
    <w:rsid w:val="00510B23"/>
    <w:rsid w:val="005119E5"/>
    <w:rsid w:val="00516E33"/>
    <w:rsid w:val="00522B46"/>
    <w:rsid w:val="00522C7E"/>
    <w:rsid w:val="00530CEE"/>
    <w:rsid w:val="00531BDD"/>
    <w:rsid w:val="00535712"/>
    <w:rsid w:val="005460CF"/>
    <w:rsid w:val="005508DF"/>
    <w:rsid w:val="00565769"/>
    <w:rsid w:val="00574E90"/>
    <w:rsid w:val="00582B13"/>
    <w:rsid w:val="005834FC"/>
    <w:rsid w:val="00586311"/>
    <w:rsid w:val="005974EC"/>
    <w:rsid w:val="005A002C"/>
    <w:rsid w:val="005A0D02"/>
    <w:rsid w:val="005A4330"/>
    <w:rsid w:val="005A5FF1"/>
    <w:rsid w:val="005B17AF"/>
    <w:rsid w:val="005B2C70"/>
    <w:rsid w:val="005C088F"/>
    <w:rsid w:val="005C46B8"/>
    <w:rsid w:val="005C516C"/>
    <w:rsid w:val="005D6380"/>
    <w:rsid w:val="005D65B4"/>
    <w:rsid w:val="005D7D06"/>
    <w:rsid w:val="005E0802"/>
    <w:rsid w:val="005E5594"/>
    <w:rsid w:val="005E7568"/>
    <w:rsid w:val="005F0FA4"/>
    <w:rsid w:val="005F2ABB"/>
    <w:rsid w:val="005F7A75"/>
    <w:rsid w:val="00603639"/>
    <w:rsid w:val="00604082"/>
    <w:rsid w:val="00613A07"/>
    <w:rsid w:val="006310C7"/>
    <w:rsid w:val="0063372E"/>
    <w:rsid w:val="00633D71"/>
    <w:rsid w:val="00634B11"/>
    <w:rsid w:val="00637A6D"/>
    <w:rsid w:val="00660B42"/>
    <w:rsid w:val="00666B17"/>
    <w:rsid w:val="0067413F"/>
    <w:rsid w:val="00675318"/>
    <w:rsid w:val="00676370"/>
    <w:rsid w:val="00681D74"/>
    <w:rsid w:val="006902DF"/>
    <w:rsid w:val="00691F48"/>
    <w:rsid w:val="00692C6A"/>
    <w:rsid w:val="006944F5"/>
    <w:rsid w:val="006A0CBE"/>
    <w:rsid w:val="006A10E0"/>
    <w:rsid w:val="006A22CD"/>
    <w:rsid w:val="006B0C85"/>
    <w:rsid w:val="006B5B68"/>
    <w:rsid w:val="006B7505"/>
    <w:rsid w:val="006C1272"/>
    <w:rsid w:val="006C1EAE"/>
    <w:rsid w:val="006C2115"/>
    <w:rsid w:val="006C3BC0"/>
    <w:rsid w:val="006D017D"/>
    <w:rsid w:val="006D10C9"/>
    <w:rsid w:val="006D1FF3"/>
    <w:rsid w:val="006D3C10"/>
    <w:rsid w:val="006D7322"/>
    <w:rsid w:val="006E063A"/>
    <w:rsid w:val="006F095E"/>
    <w:rsid w:val="006F5C47"/>
    <w:rsid w:val="00704D88"/>
    <w:rsid w:val="0071012F"/>
    <w:rsid w:val="00710EEE"/>
    <w:rsid w:val="00711731"/>
    <w:rsid w:val="0071366A"/>
    <w:rsid w:val="00726631"/>
    <w:rsid w:val="00732972"/>
    <w:rsid w:val="0073406F"/>
    <w:rsid w:val="00736AC8"/>
    <w:rsid w:val="007410F9"/>
    <w:rsid w:val="007518A1"/>
    <w:rsid w:val="00756344"/>
    <w:rsid w:val="00756497"/>
    <w:rsid w:val="00756CEE"/>
    <w:rsid w:val="00760A53"/>
    <w:rsid w:val="0076596A"/>
    <w:rsid w:val="00767588"/>
    <w:rsid w:val="00782B2F"/>
    <w:rsid w:val="00783B12"/>
    <w:rsid w:val="00791C0C"/>
    <w:rsid w:val="00791E76"/>
    <w:rsid w:val="007B6BD7"/>
    <w:rsid w:val="007C1CAD"/>
    <w:rsid w:val="007C2579"/>
    <w:rsid w:val="007D0ECD"/>
    <w:rsid w:val="007D5120"/>
    <w:rsid w:val="007D64F8"/>
    <w:rsid w:val="007D66FB"/>
    <w:rsid w:val="007E66E2"/>
    <w:rsid w:val="007E7ACE"/>
    <w:rsid w:val="007F007C"/>
    <w:rsid w:val="007F1053"/>
    <w:rsid w:val="007F76D7"/>
    <w:rsid w:val="00800245"/>
    <w:rsid w:val="00802E61"/>
    <w:rsid w:val="00805667"/>
    <w:rsid w:val="0080726B"/>
    <w:rsid w:val="00816145"/>
    <w:rsid w:val="00816A13"/>
    <w:rsid w:val="0082457D"/>
    <w:rsid w:val="008328A0"/>
    <w:rsid w:val="008355AF"/>
    <w:rsid w:val="00840F40"/>
    <w:rsid w:val="00843BA2"/>
    <w:rsid w:val="008455E4"/>
    <w:rsid w:val="00845858"/>
    <w:rsid w:val="00845ED2"/>
    <w:rsid w:val="00853194"/>
    <w:rsid w:val="008542D4"/>
    <w:rsid w:val="00861B8C"/>
    <w:rsid w:val="00863406"/>
    <w:rsid w:val="008648CF"/>
    <w:rsid w:val="0086658C"/>
    <w:rsid w:val="00877340"/>
    <w:rsid w:val="008868F9"/>
    <w:rsid w:val="008916EE"/>
    <w:rsid w:val="008A0624"/>
    <w:rsid w:val="008A1D3F"/>
    <w:rsid w:val="008A5380"/>
    <w:rsid w:val="008A7376"/>
    <w:rsid w:val="008B183A"/>
    <w:rsid w:val="008B593F"/>
    <w:rsid w:val="008B7464"/>
    <w:rsid w:val="008B799D"/>
    <w:rsid w:val="008C419F"/>
    <w:rsid w:val="008C7CCF"/>
    <w:rsid w:val="008D2E96"/>
    <w:rsid w:val="008D6722"/>
    <w:rsid w:val="008E7969"/>
    <w:rsid w:val="008F05C2"/>
    <w:rsid w:val="009054AC"/>
    <w:rsid w:val="009056F0"/>
    <w:rsid w:val="00907116"/>
    <w:rsid w:val="009137D0"/>
    <w:rsid w:val="00915520"/>
    <w:rsid w:val="00915A67"/>
    <w:rsid w:val="00916A85"/>
    <w:rsid w:val="0092554C"/>
    <w:rsid w:val="00932918"/>
    <w:rsid w:val="00933666"/>
    <w:rsid w:val="009337CB"/>
    <w:rsid w:val="00934536"/>
    <w:rsid w:val="00943888"/>
    <w:rsid w:val="00943971"/>
    <w:rsid w:val="00946942"/>
    <w:rsid w:val="00965B5A"/>
    <w:rsid w:val="009741D0"/>
    <w:rsid w:val="009747F0"/>
    <w:rsid w:val="00974DA4"/>
    <w:rsid w:val="009878EB"/>
    <w:rsid w:val="00994B97"/>
    <w:rsid w:val="009A3EFA"/>
    <w:rsid w:val="009A5A1B"/>
    <w:rsid w:val="009C1E1A"/>
    <w:rsid w:val="009C2581"/>
    <w:rsid w:val="009C2C6C"/>
    <w:rsid w:val="009C5D55"/>
    <w:rsid w:val="009C68A3"/>
    <w:rsid w:val="009D0388"/>
    <w:rsid w:val="009D0F28"/>
    <w:rsid w:val="009D2C1A"/>
    <w:rsid w:val="009D319E"/>
    <w:rsid w:val="009E422A"/>
    <w:rsid w:val="009E601D"/>
    <w:rsid w:val="009F227D"/>
    <w:rsid w:val="009F6F0D"/>
    <w:rsid w:val="00A04214"/>
    <w:rsid w:val="00A112E0"/>
    <w:rsid w:val="00A1404A"/>
    <w:rsid w:val="00A17C10"/>
    <w:rsid w:val="00A30660"/>
    <w:rsid w:val="00A3302E"/>
    <w:rsid w:val="00A3421C"/>
    <w:rsid w:val="00A37F41"/>
    <w:rsid w:val="00A40945"/>
    <w:rsid w:val="00A60AE7"/>
    <w:rsid w:val="00A65BEB"/>
    <w:rsid w:val="00A676FF"/>
    <w:rsid w:val="00A70332"/>
    <w:rsid w:val="00A7313C"/>
    <w:rsid w:val="00A76996"/>
    <w:rsid w:val="00A77681"/>
    <w:rsid w:val="00A874FC"/>
    <w:rsid w:val="00A913AC"/>
    <w:rsid w:val="00AA1CDD"/>
    <w:rsid w:val="00AA34F4"/>
    <w:rsid w:val="00AB3916"/>
    <w:rsid w:val="00AD5541"/>
    <w:rsid w:val="00AE6090"/>
    <w:rsid w:val="00AF5D0C"/>
    <w:rsid w:val="00AF7A71"/>
    <w:rsid w:val="00B03396"/>
    <w:rsid w:val="00B0359D"/>
    <w:rsid w:val="00B070F5"/>
    <w:rsid w:val="00B2170B"/>
    <w:rsid w:val="00B22D88"/>
    <w:rsid w:val="00B244D6"/>
    <w:rsid w:val="00B27425"/>
    <w:rsid w:val="00B31ACC"/>
    <w:rsid w:val="00B32AE1"/>
    <w:rsid w:val="00B32DC2"/>
    <w:rsid w:val="00B370A2"/>
    <w:rsid w:val="00B46B0F"/>
    <w:rsid w:val="00B57B0F"/>
    <w:rsid w:val="00B57E63"/>
    <w:rsid w:val="00B64583"/>
    <w:rsid w:val="00B71CE0"/>
    <w:rsid w:val="00B74ABC"/>
    <w:rsid w:val="00B74D1F"/>
    <w:rsid w:val="00B810B5"/>
    <w:rsid w:val="00BA4A68"/>
    <w:rsid w:val="00BB0632"/>
    <w:rsid w:val="00BB3629"/>
    <w:rsid w:val="00BB612A"/>
    <w:rsid w:val="00BC21D4"/>
    <w:rsid w:val="00BC5067"/>
    <w:rsid w:val="00BD329A"/>
    <w:rsid w:val="00BE7261"/>
    <w:rsid w:val="00BF16FD"/>
    <w:rsid w:val="00BF468E"/>
    <w:rsid w:val="00BF59DC"/>
    <w:rsid w:val="00C02320"/>
    <w:rsid w:val="00C04B1A"/>
    <w:rsid w:val="00C13978"/>
    <w:rsid w:val="00C162D3"/>
    <w:rsid w:val="00C169E2"/>
    <w:rsid w:val="00C16C90"/>
    <w:rsid w:val="00C3071B"/>
    <w:rsid w:val="00C30AA0"/>
    <w:rsid w:val="00C359F0"/>
    <w:rsid w:val="00C35C53"/>
    <w:rsid w:val="00C3791B"/>
    <w:rsid w:val="00C41EC8"/>
    <w:rsid w:val="00C42482"/>
    <w:rsid w:val="00C43986"/>
    <w:rsid w:val="00C46F02"/>
    <w:rsid w:val="00C47A3D"/>
    <w:rsid w:val="00C537EF"/>
    <w:rsid w:val="00C560C6"/>
    <w:rsid w:val="00C63B58"/>
    <w:rsid w:val="00C65F3D"/>
    <w:rsid w:val="00C77384"/>
    <w:rsid w:val="00C77ECA"/>
    <w:rsid w:val="00C80EA5"/>
    <w:rsid w:val="00C80F89"/>
    <w:rsid w:val="00C83E25"/>
    <w:rsid w:val="00C85B6B"/>
    <w:rsid w:val="00C85FA4"/>
    <w:rsid w:val="00C96C72"/>
    <w:rsid w:val="00CA1BAC"/>
    <w:rsid w:val="00CA413A"/>
    <w:rsid w:val="00CB1BF6"/>
    <w:rsid w:val="00CC7315"/>
    <w:rsid w:val="00CD6F79"/>
    <w:rsid w:val="00CE21CD"/>
    <w:rsid w:val="00CE3FBC"/>
    <w:rsid w:val="00CF20C1"/>
    <w:rsid w:val="00CF324C"/>
    <w:rsid w:val="00CF45FF"/>
    <w:rsid w:val="00D00B1A"/>
    <w:rsid w:val="00D01134"/>
    <w:rsid w:val="00D21AF0"/>
    <w:rsid w:val="00D2286C"/>
    <w:rsid w:val="00D24455"/>
    <w:rsid w:val="00D304AA"/>
    <w:rsid w:val="00D35480"/>
    <w:rsid w:val="00D35EE4"/>
    <w:rsid w:val="00D472D1"/>
    <w:rsid w:val="00D636EC"/>
    <w:rsid w:val="00D65E38"/>
    <w:rsid w:val="00D6787D"/>
    <w:rsid w:val="00D67A93"/>
    <w:rsid w:val="00D82DF5"/>
    <w:rsid w:val="00D83C15"/>
    <w:rsid w:val="00D8484E"/>
    <w:rsid w:val="00D86D00"/>
    <w:rsid w:val="00D92AFA"/>
    <w:rsid w:val="00D96DE0"/>
    <w:rsid w:val="00DA39BC"/>
    <w:rsid w:val="00DB2C5A"/>
    <w:rsid w:val="00DB49AE"/>
    <w:rsid w:val="00DB5573"/>
    <w:rsid w:val="00DB76FE"/>
    <w:rsid w:val="00DC18DF"/>
    <w:rsid w:val="00DC2DEB"/>
    <w:rsid w:val="00DC4126"/>
    <w:rsid w:val="00DC533B"/>
    <w:rsid w:val="00DD0CAB"/>
    <w:rsid w:val="00DD1997"/>
    <w:rsid w:val="00DD3ED0"/>
    <w:rsid w:val="00DE3499"/>
    <w:rsid w:val="00DE379D"/>
    <w:rsid w:val="00DE5142"/>
    <w:rsid w:val="00DF2B76"/>
    <w:rsid w:val="00DF3397"/>
    <w:rsid w:val="00DF6E19"/>
    <w:rsid w:val="00DF75E7"/>
    <w:rsid w:val="00E05F90"/>
    <w:rsid w:val="00E06737"/>
    <w:rsid w:val="00E158CE"/>
    <w:rsid w:val="00E161C0"/>
    <w:rsid w:val="00E17FE6"/>
    <w:rsid w:val="00E23CB4"/>
    <w:rsid w:val="00E27E86"/>
    <w:rsid w:val="00E47498"/>
    <w:rsid w:val="00E502C0"/>
    <w:rsid w:val="00E5600F"/>
    <w:rsid w:val="00E60B2D"/>
    <w:rsid w:val="00E67A82"/>
    <w:rsid w:val="00E71F94"/>
    <w:rsid w:val="00E73232"/>
    <w:rsid w:val="00E80F03"/>
    <w:rsid w:val="00E814B5"/>
    <w:rsid w:val="00EA5733"/>
    <w:rsid w:val="00EA578A"/>
    <w:rsid w:val="00EA65E2"/>
    <w:rsid w:val="00EB7706"/>
    <w:rsid w:val="00EC1CAA"/>
    <w:rsid w:val="00EC3E16"/>
    <w:rsid w:val="00EC5AA2"/>
    <w:rsid w:val="00EC657F"/>
    <w:rsid w:val="00EE1799"/>
    <w:rsid w:val="00EE222C"/>
    <w:rsid w:val="00EE2C93"/>
    <w:rsid w:val="00EE2E4E"/>
    <w:rsid w:val="00F022C7"/>
    <w:rsid w:val="00F1596C"/>
    <w:rsid w:val="00F24084"/>
    <w:rsid w:val="00F41157"/>
    <w:rsid w:val="00F47941"/>
    <w:rsid w:val="00F5347A"/>
    <w:rsid w:val="00F56594"/>
    <w:rsid w:val="00F60DE3"/>
    <w:rsid w:val="00F73341"/>
    <w:rsid w:val="00F77F1E"/>
    <w:rsid w:val="00F821D4"/>
    <w:rsid w:val="00F82711"/>
    <w:rsid w:val="00F828F2"/>
    <w:rsid w:val="00F831CD"/>
    <w:rsid w:val="00F84133"/>
    <w:rsid w:val="00F84A46"/>
    <w:rsid w:val="00F946F5"/>
    <w:rsid w:val="00F96AAA"/>
    <w:rsid w:val="00FA1680"/>
    <w:rsid w:val="00FA2B3D"/>
    <w:rsid w:val="00FA7C80"/>
    <w:rsid w:val="00FB26D0"/>
    <w:rsid w:val="00FC3CEB"/>
    <w:rsid w:val="00FC6D94"/>
    <w:rsid w:val="00FC78C0"/>
    <w:rsid w:val="00FD2B8A"/>
    <w:rsid w:val="00FD4BF8"/>
    <w:rsid w:val="00FD6102"/>
    <w:rsid w:val="00FE40D4"/>
    <w:rsid w:val="00FF5D05"/>
    <w:rsid w:val="00FF7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588"/>
    <w:pPr>
      <w:ind w:left="720"/>
      <w:contextualSpacing/>
    </w:pPr>
  </w:style>
  <w:style w:type="paragraph" w:styleId="CommentText">
    <w:name w:val="annotation text"/>
    <w:basedOn w:val="Normal"/>
    <w:link w:val="CommentTextChar"/>
    <w:uiPriority w:val="99"/>
    <w:unhideWhenUsed/>
    <w:rsid w:val="00767588"/>
    <w:pPr>
      <w:spacing w:line="240" w:lineRule="auto"/>
    </w:pPr>
    <w:rPr>
      <w:sz w:val="24"/>
      <w:szCs w:val="24"/>
    </w:rPr>
  </w:style>
  <w:style w:type="character" w:customStyle="1" w:styleId="CommentTextChar">
    <w:name w:val="Comment Text Char"/>
    <w:basedOn w:val="DefaultParagraphFont"/>
    <w:link w:val="CommentText"/>
    <w:uiPriority w:val="99"/>
    <w:rsid w:val="00767588"/>
    <w:rPr>
      <w:sz w:val="24"/>
      <w:szCs w:val="24"/>
    </w:rPr>
  </w:style>
  <w:style w:type="table" w:styleId="TableGrid">
    <w:name w:val="Table Grid"/>
    <w:basedOn w:val="TableNormal"/>
    <w:uiPriority w:val="59"/>
    <w:rsid w:val="0076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BAB"/>
    <w:rPr>
      <w:sz w:val="16"/>
      <w:szCs w:val="16"/>
    </w:rPr>
  </w:style>
  <w:style w:type="paragraph" w:styleId="CommentSubject">
    <w:name w:val="annotation subject"/>
    <w:basedOn w:val="CommentText"/>
    <w:next w:val="CommentText"/>
    <w:link w:val="CommentSubjectChar"/>
    <w:uiPriority w:val="99"/>
    <w:semiHidden/>
    <w:unhideWhenUsed/>
    <w:rsid w:val="003F7BAB"/>
    <w:rPr>
      <w:b/>
      <w:bCs/>
      <w:sz w:val="20"/>
      <w:szCs w:val="20"/>
    </w:rPr>
  </w:style>
  <w:style w:type="character" w:customStyle="1" w:styleId="CommentSubjectChar">
    <w:name w:val="Comment Subject Char"/>
    <w:basedOn w:val="CommentTextChar"/>
    <w:link w:val="CommentSubject"/>
    <w:uiPriority w:val="99"/>
    <w:semiHidden/>
    <w:rsid w:val="003F7BAB"/>
    <w:rPr>
      <w:b/>
      <w:bCs/>
      <w:sz w:val="20"/>
      <w:szCs w:val="20"/>
    </w:rPr>
  </w:style>
  <w:style w:type="paragraph" w:styleId="BalloonText">
    <w:name w:val="Balloon Text"/>
    <w:basedOn w:val="Normal"/>
    <w:link w:val="BalloonTextChar"/>
    <w:uiPriority w:val="99"/>
    <w:semiHidden/>
    <w:unhideWhenUsed/>
    <w:rsid w:val="003F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BAB"/>
    <w:rPr>
      <w:rFonts w:ascii="Tahoma" w:hAnsi="Tahoma" w:cs="Tahoma"/>
      <w:sz w:val="16"/>
      <w:szCs w:val="16"/>
    </w:rPr>
  </w:style>
  <w:style w:type="paragraph" w:styleId="Footer">
    <w:name w:val="footer"/>
    <w:basedOn w:val="Normal"/>
    <w:link w:val="FooterChar"/>
    <w:uiPriority w:val="99"/>
    <w:unhideWhenUsed/>
    <w:rsid w:val="004D7B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7B20"/>
  </w:style>
  <w:style w:type="character" w:styleId="PageNumber">
    <w:name w:val="page number"/>
    <w:basedOn w:val="DefaultParagraphFont"/>
    <w:uiPriority w:val="99"/>
    <w:semiHidden/>
    <w:unhideWhenUsed/>
    <w:rsid w:val="004D7B20"/>
  </w:style>
  <w:style w:type="paragraph" w:styleId="Revision">
    <w:name w:val="Revision"/>
    <w:hidden/>
    <w:uiPriority w:val="99"/>
    <w:semiHidden/>
    <w:rsid w:val="00092187"/>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5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588"/>
    <w:pPr>
      <w:ind w:left="720"/>
      <w:contextualSpacing/>
    </w:pPr>
  </w:style>
  <w:style w:type="paragraph" w:styleId="CommentText">
    <w:name w:val="annotation text"/>
    <w:basedOn w:val="Normal"/>
    <w:link w:val="CommentTextChar"/>
    <w:uiPriority w:val="99"/>
    <w:unhideWhenUsed/>
    <w:rsid w:val="00767588"/>
    <w:pPr>
      <w:spacing w:line="240" w:lineRule="auto"/>
    </w:pPr>
    <w:rPr>
      <w:sz w:val="24"/>
      <w:szCs w:val="24"/>
    </w:rPr>
  </w:style>
  <w:style w:type="character" w:customStyle="1" w:styleId="CommentTextChar">
    <w:name w:val="Comment Text Char"/>
    <w:basedOn w:val="DefaultParagraphFont"/>
    <w:link w:val="CommentText"/>
    <w:uiPriority w:val="99"/>
    <w:rsid w:val="00767588"/>
    <w:rPr>
      <w:sz w:val="24"/>
      <w:szCs w:val="24"/>
    </w:rPr>
  </w:style>
  <w:style w:type="table" w:styleId="TableGrid">
    <w:name w:val="Table Grid"/>
    <w:basedOn w:val="TableNormal"/>
    <w:uiPriority w:val="59"/>
    <w:rsid w:val="0076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F7BAB"/>
    <w:rPr>
      <w:sz w:val="16"/>
      <w:szCs w:val="16"/>
    </w:rPr>
  </w:style>
  <w:style w:type="paragraph" w:styleId="CommentSubject">
    <w:name w:val="annotation subject"/>
    <w:basedOn w:val="CommentText"/>
    <w:next w:val="CommentText"/>
    <w:link w:val="CommentSubjectChar"/>
    <w:uiPriority w:val="99"/>
    <w:semiHidden/>
    <w:unhideWhenUsed/>
    <w:rsid w:val="003F7BAB"/>
    <w:rPr>
      <w:b/>
      <w:bCs/>
      <w:sz w:val="20"/>
      <w:szCs w:val="20"/>
    </w:rPr>
  </w:style>
  <w:style w:type="character" w:customStyle="1" w:styleId="CommentSubjectChar">
    <w:name w:val="Comment Subject Char"/>
    <w:basedOn w:val="CommentTextChar"/>
    <w:link w:val="CommentSubject"/>
    <w:uiPriority w:val="99"/>
    <w:semiHidden/>
    <w:rsid w:val="003F7BAB"/>
    <w:rPr>
      <w:b/>
      <w:bCs/>
      <w:sz w:val="20"/>
      <w:szCs w:val="20"/>
    </w:rPr>
  </w:style>
  <w:style w:type="paragraph" w:styleId="BalloonText">
    <w:name w:val="Balloon Text"/>
    <w:basedOn w:val="Normal"/>
    <w:link w:val="BalloonTextChar"/>
    <w:uiPriority w:val="99"/>
    <w:semiHidden/>
    <w:unhideWhenUsed/>
    <w:rsid w:val="003F7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BAB"/>
    <w:rPr>
      <w:rFonts w:ascii="Tahoma" w:hAnsi="Tahoma" w:cs="Tahoma"/>
      <w:sz w:val="16"/>
      <w:szCs w:val="16"/>
    </w:rPr>
  </w:style>
  <w:style w:type="paragraph" w:styleId="Footer">
    <w:name w:val="footer"/>
    <w:basedOn w:val="Normal"/>
    <w:link w:val="FooterChar"/>
    <w:uiPriority w:val="99"/>
    <w:unhideWhenUsed/>
    <w:rsid w:val="004D7B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7B20"/>
  </w:style>
  <w:style w:type="character" w:styleId="PageNumber">
    <w:name w:val="page number"/>
    <w:basedOn w:val="DefaultParagraphFont"/>
    <w:uiPriority w:val="99"/>
    <w:semiHidden/>
    <w:unhideWhenUsed/>
    <w:rsid w:val="004D7B20"/>
  </w:style>
  <w:style w:type="paragraph" w:styleId="Revision">
    <w:name w:val="Revision"/>
    <w:hidden/>
    <w:uiPriority w:val="99"/>
    <w:semiHidden/>
    <w:rsid w:val="00092187"/>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40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E048F-9420-4F7D-BAA3-32B6C92E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International Rescue Committee</Company>
  <LinksUpToDate>false</LinksUpToDate>
  <CharactersWithSpaces>17503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Frazier</dc:creator>
  <cp:lastModifiedBy>User</cp:lastModifiedBy>
  <cp:revision>5</cp:revision>
  <cp:lastPrinted>2013-02-14T04:46:00Z</cp:lastPrinted>
  <dcterms:created xsi:type="dcterms:W3CDTF">2013-02-22T03:17:00Z</dcterms:created>
  <dcterms:modified xsi:type="dcterms:W3CDTF">2013-02-22T10:36:00Z</dcterms:modified>
</cp:coreProperties>
</file>